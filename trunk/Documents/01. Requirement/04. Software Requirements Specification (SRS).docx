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D97" w:rsidRDefault="006B6D97" w:rsidP="006B6D97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</w:p>
    <w:p w:rsidR="006B6D97" w:rsidRPr="00894B42" w:rsidRDefault="006B6D97" w:rsidP="006B6D97">
      <w:pPr>
        <w:widowControl w:val="0"/>
        <w:autoSpaceDE w:val="0"/>
        <w:autoSpaceDN w:val="0"/>
        <w:adjustRightInd w:val="0"/>
        <w:spacing w:after="0" w:line="592" w:lineRule="exact"/>
        <w:jc w:val="right"/>
        <w:rPr>
          <w:rFonts w:ascii="Arial" w:hAnsi="Arial" w:cs="Arial"/>
          <w:b/>
          <w:bCs/>
          <w:color w:val="000000"/>
          <w:sz w:val="66"/>
          <w:szCs w:val="64"/>
        </w:rPr>
      </w:pPr>
      <w:r w:rsidRPr="006B6D97">
        <w:rPr>
          <w:rFonts w:ascii="Arial" w:hAnsi="Arial" w:cs="Arial"/>
          <w:b/>
          <w:bCs/>
          <w:color w:val="000000"/>
          <w:sz w:val="66"/>
          <w:szCs w:val="64"/>
        </w:rPr>
        <w:t>Software Requireme</w:t>
      </w:r>
      <w:r>
        <w:rPr>
          <w:rFonts w:ascii="Arial" w:hAnsi="Arial" w:cs="Arial"/>
          <w:b/>
          <w:bCs/>
          <w:color w:val="000000"/>
          <w:sz w:val="66"/>
          <w:szCs w:val="64"/>
        </w:rPr>
        <w:t xml:space="preserve">nts Specification </w:t>
      </w: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370" w:lineRule="exact"/>
        <w:jc w:val="right"/>
        <w:rPr>
          <w:rFonts w:ascii="Arial" w:hAnsi="Arial" w:cs="Arial"/>
          <w:b/>
          <w:bCs/>
          <w:color w:val="000000"/>
          <w:sz w:val="40"/>
          <w:szCs w:val="40"/>
        </w:rPr>
      </w:pPr>
      <w:proofErr w:type="gramStart"/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  <w:proofErr w:type="gramEnd"/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6B6D97" w:rsidRPr="00894B42" w:rsidRDefault="006B6D97" w:rsidP="006B6D9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74"/>
          <w:szCs w:val="56"/>
        </w:rPr>
      </w:pP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Hệ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thống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trắc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nghiệm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trực</w:t>
      </w:r>
      <w:proofErr w:type="spellEnd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 xml:space="preserve"> </w:t>
      </w:r>
      <w:proofErr w:type="spellStart"/>
      <w:r w:rsidRPr="00894B42">
        <w:rPr>
          <w:rFonts w:ascii="Arial" w:hAnsi="Arial" w:cs="Arial"/>
          <w:b/>
          <w:bCs/>
          <w:color w:val="000000"/>
          <w:sz w:val="74"/>
          <w:szCs w:val="56"/>
        </w:rPr>
        <w:t>tuyến</w:t>
      </w:r>
      <w:proofErr w:type="spellEnd"/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Prepared by </w:t>
      </w: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Phan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Đức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Chiến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Đinh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Hồng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8"/>
          <w:szCs w:val="28"/>
        </w:rPr>
        <w:t>Ân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Bùi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Thị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Ánh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Hòa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Nguyễn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Văn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Dung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Đỗ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Thanh</w:t>
      </w:r>
      <w:proofErr w:type="spellEnd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6692F">
        <w:rPr>
          <w:rFonts w:ascii="Arial" w:hAnsi="Arial" w:cs="Arial"/>
          <w:b/>
          <w:bCs/>
          <w:color w:val="000000"/>
          <w:sz w:val="28"/>
          <w:szCs w:val="28"/>
        </w:rPr>
        <w:t>Hải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>08T2</w:t>
      </w: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31" w:lineRule="exact"/>
        <w:rPr>
          <w:rFonts w:ascii="Arial" w:hAnsi="Arial" w:cs="Arial"/>
          <w:sz w:val="24"/>
          <w:szCs w:val="24"/>
        </w:rPr>
      </w:pPr>
    </w:p>
    <w:p w:rsidR="006B6D97" w:rsidRDefault="006B6D97" w:rsidP="006B6D97">
      <w:pPr>
        <w:widowControl w:val="0"/>
        <w:autoSpaceDE w:val="0"/>
        <w:autoSpaceDN w:val="0"/>
        <w:adjustRightInd w:val="0"/>
        <w:spacing w:after="0" w:line="259" w:lineRule="exact"/>
        <w:jc w:val="right"/>
        <w:rPr>
          <w:rFonts w:ascii="Arial" w:hAnsi="Arial" w:cs="Arial"/>
          <w:b/>
          <w:bCs/>
          <w:color w:val="000000"/>
          <w:sz w:val="28"/>
          <w:szCs w:val="28"/>
        </w:rPr>
        <w:sectPr w:rsidR="006B6D97" w:rsidSect="007D0B3D">
          <w:pgSz w:w="11908" w:h="16833" w:code="9"/>
          <w:pgMar w:top="0" w:right="1378" w:bottom="0" w:left="1350" w:header="720" w:footer="720" w:gutter="0"/>
          <w:cols w:space="720"/>
          <w:noEndnote/>
          <w:docGrid w:linePitch="299"/>
        </w:sectPr>
      </w:pPr>
      <w:r>
        <w:rPr>
          <w:rFonts w:ascii="Arial" w:hAnsi="Arial" w:cs="Arial"/>
          <w:b/>
          <w:bCs/>
          <w:color w:val="000000"/>
          <w:sz w:val="28"/>
          <w:szCs w:val="28"/>
        </w:rPr>
        <w:t>27/02/201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BE4271" wp14:editId="2507B734">
                <wp:simplePos x="0" y="0"/>
                <wp:positionH relativeFrom="page">
                  <wp:posOffset>896620</wp:posOffset>
                </wp:positionH>
                <wp:positionV relativeFrom="page">
                  <wp:posOffset>1095375</wp:posOffset>
                </wp:positionV>
                <wp:extent cx="5770245" cy="0"/>
                <wp:effectExtent l="29845" t="28575" r="2921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0245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86.25pt" to="524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WsHQIAADcEAAAOAAAAZHJzL2Uyb0RvYy54bWysU8uu0zAU3CPxD5b3bZKSPm7U9AolLZsL&#10;VOrlA1zbSSwc27LdphXi3zl2H1DYIEQXrh/jyZw54+XzqZfoyK0TWpU4G6cYcUU1E6ot8ZfXzWiB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" strokeweight="4pt">
                <w10:wrap anchorx="page" anchory="page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/>
          <w:sz w:val="28"/>
          <w:szCs w:val="28"/>
        </w:rPr>
        <w:t>2</w:t>
      </w:r>
    </w:p>
    <w:p w:rsidR="006B6D97" w:rsidRPr="00E36D81" w:rsidRDefault="006B6D97" w:rsidP="006B6D9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Mục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D341E3" w:rsidRDefault="006B6D9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280701">
        <w:fldChar w:fldCharType="begin"/>
      </w:r>
      <w:r w:rsidRPr="00280701">
        <w:instrText xml:space="preserve"> TOC \o "1-1" \h \z \t "MyStyle 1,2,MyStyle a,3,MyStyle i,4" </w:instrText>
      </w:r>
      <w:r w:rsidRPr="00280701">
        <w:fldChar w:fldCharType="separate"/>
      </w:r>
      <w:hyperlink w:anchor="_Toc318798882" w:history="1">
        <w:r w:rsidR="00D341E3" w:rsidRPr="002E1DEF">
          <w:rPr>
            <w:rStyle w:val="Hyperlink"/>
          </w:rPr>
          <w:t>I.</w:t>
        </w:r>
        <w:r w:rsidR="00D341E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D341E3" w:rsidRPr="002E1DEF">
          <w:rPr>
            <w:rStyle w:val="Hyperlink"/>
          </w:rPr>
          <w:t>Tổng quan hệ thống</w:t>
        </w:r>
        <w:r w:rsidR="00D341E3">
          <w:rPr>
            <w:webHidden/>
          </w:rPr>
          <w:tab/>
        </w:r>
        <w:r w:rsidR="00D341E3">
          <w:rPr>
            <w:webHidden/>
          </w:rPr>
          <w:fldChar w:fldCharType="begin"/>
        </w:r>
        <w:r w:rsidR="00D341E3">
          <w:rPr>
            <w:webHidden/>
          </w:rPr>
          <w:instrText xml:space="preserve"> PAGEREF _Toc318798882 \h </w:instrText>
        </w:r>
        <w:r w:rsidR="00D341E3">
          <w:rPr>
            <w:webHidden/>
          </w:rPr>
        </w:r>
        <w:r w:rsidR="00D341E3">
          <w:rPr>
            <w:webHidden/>
          </w:rPr>
          <w:fldChar w:fldCharType="separate"/>
        </w:r>
        <w:r w:rsidR="00D341E3">
          <w:rPr>
            <w:webHidden/>
          </w:rPr>
          <w:t>3</w:t>
        </w:r>
        <w:r w:rsidR="00D341E3">
          <w:rPr>
            <w:webHidden/>
          </w:rPr>
          <w:fldChar w:fldCharType="end"/>
        </w:r>
      </w:hyperlink>
    </w:p>
    <w:p w:rsidR="00D341E3" w:rsidRDefault="00D341E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18798883" w:history="1">
        <w:r w:rsidRPr="002E1DEF">
          <w:rPr>
            <w:rStyle w:val="Hyperlink"/>
          </w:rPr>
          <w:t>II.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2E1DEF">
          <w:rPr>
            <w:rStyle w:val="Hyperlink"/>
          </w:rPr>
          <w:t>Kiến trúc hệ thống con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_Toc318798883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341E3" w:rsidRDefault="00D341E3">
      <w:pPr>
        <w:pStyle w:val="TOC2"/>
        <w:rPr>
          <w:rFonts w:asciiTheme="minorHAnsi" w:eastAsiaTheme="minorEastAsia" w:hAnsiTheme="minorHAnsi" w:cstheme="minorBidi"/>
        </w:rPr>
      </w:pPr>
      <w:hyperlink w:anchor="_Toc318798884" w:history="1">
        <w:r w:rsidRPr="002E1DEF">
          <w:rPr>
            <w:rStyle w:val="Hyperlink"/>
          </w:rPr>
          <w:t>II.1</w:t>
        </w:r>
        <w:r>
          <w:rPr>
            <w:rFonts w:asciiTheme="minorHAnsi" w:eastAsiaTheme="minorEastAsia" w:hAnsiTheme="minorHAnsi" w:cstheme="minorBidi"/>
          </w:rPr>
          <w:tab/>
        </w:r>
        <w:r w:rsidRPr="002E1DEF">
          <w:rPr>
            <w:rStyle w:val="Hyperlink"/>
          </w:rPr>
          <w:t>Hệ thống chức năng của người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_Toc318798884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341E3" w:rsidRDefault="00D341E3">
      <w:pPr>
        <w:pStyle w:val="TOC2"/>
        <w:rPr>
          <w:rFonts w:asciiTheme="minorHAnsi" w:eastAsiaTheme="minorEastAsia" w:hAnsiTheme="minorHAnsi" w:cstheme="minorBidi"/>
        </w:rPr>
      </w:pPr>
      <w:hyperlink w:anchor="_Toc318798885" w:history="1">
        <w:r w:rsidRPr="002E1DEF">
          <w:rPr>
            <w:rStyle w:val="Hyperlink"/>
          </w:rPr>
          <w:t>II.2</w:t>
        </w:r>
        <w:r>
          <w:rPr>
            <w:rFonts w:asciiTheme="minorHAnsi" w:eastAsiaTheme="minorEastAsia" w:hAnsiTheme="minorHAnsi" w:cstheme="minorBidi"/>
          </w:rPr>
          <w:tab/>
        </w:r>
        <w:r w:rsidRPr="002E1DEF">
          <w:rPr>
            <w:rStyle w:val="Hyperlink"/>
          </w:rPr>
          <w:t>Hệ thống chức năng của người quản trị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_Toc318798885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B6D97" w:rsidRDefault="006B6D97" w:rsidP="006B6D97">
      <w:r w:rsidRPr="00280701">
        <w:rPr>
          <w:rFonts w:ascii="Times New Roman" w:hAnsi="Times New Roman" w:cs="Times New Roman"/>
        </w:rPr>
        <w:fldChar w:fldCharType="end"/>
      </w:r>
    </w:p>
    <w:p w:rsidR="006B6D97" w:rsidRDefault="006B6D97" w:rsidP="006B6D97">
      <w:r>
        <w:br w:type="page"/>
      </w:r>
      <w:bookmarkStart w:id="0" w:name="_GoBack"/>
      <w:bookmarkEnd w:id="0"/>
    </w:p>
    <w:p w:rsidR="006B6D97" w:rsidRDefault="00A721B9" w:rsidP="006B6D97">
      <w:pPr>
        <w:pStyle w:val="MyStyleI"/>
        <w:numPr>
          <w:ilvl w:val="0"/>
          <w:numId w:val="2"/>
        </w:numPr>
      </w:pPr>
      <w:bookmarkStart w:id="1" w:name="_Toc318798882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"/>
      <w:proofErr w:type="spellEnd"/>
    </w:p>
    <w:p w:rsidR="00A721B9" w:rsidRDefault="006B6D97" w:rsidP="00A721B9">
      <w:pPr>
        <w:pStyle w:val="MyStylecontent"/>
      </w:pPr>
      <w:r>
        <w:tab/>
      </w:r>
      <w:proofErr w:type="spellStart"/>
      <w:proofErr w:type="gramStart"/>
      <w:r w:rsidR="00A721B9">
        <w:t>Hệ</w:t>
      </w:r>
      <w:proofErr w:type="spellEnd"/>
      <w:r w:rsidR="00A721B9">
        <w:t xml:space="preserve"> </w:t>
      </w:r>
      <w:proofErr w:type="spellStart"/>
      <w:r w:rsidR="00A721B9">
        <w:t>thống</w:t>
      </w:r>
      <w:proofErr w:type="spellEnd"/>
      <w:r w:rsidR="00A721B9">
        <w:t xml:space="preserve"> </w:t>
      </w:r>
      <w:proofErr w:type="spellStart"/>
      <w:r w:rsidR="00A721B9">
        <w:t>trắc</w:t>
      </w:r>
      <w:proofErr w:type="spellEnd"/>
      <w:r w:rsidR="00A721B9">
        <w:t xml:space="preserve"> </w:t>
      </w:r>
      <w:proofErr w:type="spellStart"/>
      <w:r w:rsidR="00A721B9">
        <w:t>nghiệm</w:t>
      </w:r>
      <w:proofErr w:type="spellEnd"/>
      <w:r w:rsidR="00A721B9">
        <w:t xml:space="preserve"> </w:t>
      </w:r>
      <w:proofErr w:type="spellStart"/>
      <w:r w:rsidR="00A721B9">
        <w:t>trực</w:t>
      </w:r>
      <w:proofErr w:type="spellEnd"/>
      <w:r w:rsidR="00A721B9">
        <w:t xml:space="preserve"> </w:t>
      </w:r>
      <w:proofErr w:type="spellStart"/>
      <w:r w:rsidR="00A721B9">
        <w:t>tuyến</w:t>
      </w:r>
      <w:proofErr w:type="spellEnd"/>
      <w:r w:rsidR="00A721B9">
        <w:t xml:space="preserve"> </w:t>
      </w:r>
      <w:proofErr w:type="spellStart"/>
      <w:r w:rsidR="00A721B9">
        <w:t>được</w:t>
      </w:r>
      <w:proofErr w:type="spellEnd"/>
      <w:r w:rsidR="00A721B9">
        <w:t xml:space="preserve"> </w:t>
      </w:r>
      <w:proofErr w:type="spellStart"/>
      <w:r w:rsidR="00A721B9">
        <w:t>thiết</w:t>
      </w:r>
      <w:proofErr w:type="spellEnd"/>
      <w:r w:rsidR="00A721B9">
        <w:t xml:space="preserve"> </w:t>
      </w:r>
      <w:proofErr w:type="spellStart"/>
      <w:r w:rsidR="00A721B9">
        <w:t>kế</w:t>
      </w:r>
      <w:proofErr w:type="spellEnd"/>
      <w:r w:rsidR="00A721B9">
        <w:t xml:space="preserve"> </w:t>
      </w:r>
      <w:proofErr w:type="spellStart"/>
      <w:r w:rsidR="00A721B9">
        <w:t>thành</w:t>
      </w:r>
      <w:proofErr w:type="spellEnd"/>
      <w:r w:rsidR="00A721B9">
        <w:t xml:space="preserve"> </w:t>
      </w:r>
      <w:proofErr w:type="spellStart"/>
      <w:r w:rsidR="00A721B9">
        <w:t>hai</w:t>
      </w:r>
      <w:proofErr w:type="spellEnd"/>
      <w:r w:rsidR="00A721B9">
        <w:t xml:space="preserve"> </w:t>
      </w:r>
      <w:proofErr w:type="spellStart"/>
      <w:r w:rsidR="00A721B9">
        <w:t>hệ</w:t>
      </w:r>
      <w:proofErr w:type="spellEnd"/>
      <w:r w:rsidR="00A721B9">
        <w:t xml:space="preserve"> </w:t>
      </w:r>
      <w:proofErr w:type="spellStart"/>
      <w:r w:rsidR="00A721B9">
        <w:t>thống</w:t>
      </w:r>
      <w:proofErr w:type="spellEnd"/>
      <w:r w:rsidR="00A721B9">
        <w:t xml:space="preserve"> </w:t>
      </w:r>
      <w:proofErr w:type="spellStart"/>
      <w:r w:rsidR="00A721B9">
        <w:t>riêng</w:t>
      </w:r>
      <w:proofErr w:type="spellEnd"/>
      <w:r w:rsidR="00A721B9">
        <w:t xml:space="preserve"> </w:t>
      </w:r>
      <w:proofErr w:type="spellStart"/>
      <w:r w:rsidR="00A721B9">
        <w:t>biệt</w:t>
      </w:r>
      <w:proofErr w:type="spellEnd"/>
      <w:r w:rsidR="00A721B9">
        <w:t xml:space="preserve"> </w:t>
      </w:r>
      <w:proofErr w:type="spellStart"/>
      <w:r w:rsidR="00A721B9">
        <w:t>dành</w:t>
      </w:r>
      <w:proofErr w:type="spellEnd"/>
      <w:r w:rsidR="00A721B9">
        <w:t xml:space="preserve"> </w:t>
      </w:r>
      <w:proofErr w:type="spellStart"/>
      <w:r w:rsidR="00A721B9">
        <w:t>cho</w:t>
      </w:r>
      <w:proofErr w:type="spellEnd"/>
      <w:r w:rsidR="00A721B9">
        <w:t xml:space="preserve"> </w:t>
      </w:r>
      <w:proofErr w:type="spellStart"/>
      <w:r w:rsidR="00A721B9">
        <w:t>người</w:t>
      </w:r>
      <w:proofErr w:type="spellEnd"/>
      <w:r w:rsidR="00A721B9">
        <w:t xml:space="preserve"> </w:t>
      </w:r>
      <w:proofErr w:type="spellStart"/>
      <w:r w:rsidR="00A721B9">
        <w:t>sử</w:t>
      </w:r>
      <w:proofErr w:type="spellEnd"/>
      <w:r w:rsidR="00A721B9">
        <w:t xml:space="preserve"> </w:t>
      </w:r>
      <w:proofErr w:type="spellStart"/>
      <w:r w:rsidR="00A721B9">
        <w:t>dụng</w:t>
      </w:r>
      <w:proofErr w:type="spellEnd"/>
      <w:r w:rsidR="00A721B9">
        <w:t xml:space="preserve"> </w:t>
      </w:r>
      <w:proofErr w:type="spellStart"/>
      <w:r w:rsidR="00A721B9">
        <w:t>và</w:t>
      </w:r>
      <w:proofErr w:type="spellEnd"/>
      <w:r w:rsidR="00A721B9">
        <w:t xml:space="preserve"> </w:t>
      </w:r>
      <w:proofErr w:type="spellStart"/>
      <w:r w:rsidR="00A721B9">
        <w:t>người</w:t>
      </w:r>
      <w:proofErr w:type="spellEnd"/>
      <w:r w:rsidR="00A721B9">
        <w:t xml:space="preserve"> </w:t>
      </w:r>
      <w:proofErr w:type="spellStart"/>
      <w:r w:rsidR="00A721B9">
        <w:t>quản</w:t>
      </w:r>
      <w:proofErr w:type="spellEnd"/>
      <w:r w:rsidR="00A721B9">
        <w:t xml:space="preserve"> </w:t>
      </w:r>
      <w:proofErr w:type="spellStart"/>
      <w:r w:rsidR="00A721B9">
        <w:t>trị</w:t>
      </w:r>
      <w:proofErr w:type="spellEnd"/>
      <w:r w:rsidR="00A721B9">
        <w:t>.</w:t>
      </w:r>
      <w:proofErr w:type="gramEnd"/>
      <w:r w:rsidR="00A721B9">
        <w:t xml:space="preserve"> </w:t>
      </w:r>
      <w:proofErr w:type="spellStart"/>
      <w:proofErr w:type="gramStart"/>
      <w:r w:rsidR="00A721B9">
        <w:t>Việc</w:t>
      </w:r>
      <w:proofErr w:type="spellEnd"/>
      <w:r w:rsidR="00A721B9">
        <w:t xml:space="preserve"> </w:t>
      </w:r>
      <w:proofErr w:type="spellStart"/>
      <w:r w:rsidR="00A721B9">
        <w:t>phân</w:t>
      </w:r>
      <w:proofErr w:type="spellEnd"/>
      <w:r w:rsidR="00A721B9">
        <w:t xml:space="preserve"> chia </w:t>
      </w:r>
      <w:proofErr w:type="spellStart"/>
      <w:r w:rsidR="00A721B9">
        <w:t>này</w:t>
      </w:r>
      <w:proofErr w:type="spellEnd"/>
      <w:r w:rsidR="00A721B9">
        <w:t xml:space="preserve"> </w:t>
      </w:r>
      <w:proofErr w:type="spellStart"/>
      <w:r w:rsidR="00A721B9">
        <w:t>nhằm</w:t>
      </w:r>
      <w:proofErr w:type="spellEnd"/>
      <w:r w:rsidR="00A721B9">
        <w:t xml:space="preserve"> </w:t>
      </w:r>
      <w:proofErr w:type="spellStart"/>
      <w:r w:rsidR="00A721B9">
        <w:t>mục</w:t>
      </w:r>
      <w:proofErr w:type="spellEnd"/>
      <w:r w:rsidR="00A721B9">
        <w:t xml:space="preserve"> </w:t>
      </w:r>
      <w:proofErr w:type="spellStart"/>
      <w:r w:rsidR="00A721B9">
        <w:t>đích</w:t>
      </w:r>
      <w:proofErr w:type="spellEnd"/>
      <w:r w:rsidR="00A721B9">
        <w:t xml:space="preserve"> </w:t>
      </w:r>
      <w:proofErr w:type="spellStart"/>
      <w:r w:rsidR="00A721B9">
        <w:t>tách</w:t>
      </w:r>
      <w:proofErr w:type="spellEnd"/>
      <w:r w:rsidR="00A721B9">
        <w:t xml:space="preserve"> </w:t>
      </w:r>
      <w:proofErr w:type="spellStart"/>
      <w:r w:rsidR="00A721B9">
        <w:t>biệt</w:t>
      </w:r>
      <w:proofErr w:type="spellEnd"/>
      <w:r w:rsidR="00A721B9">
        <w:t xml:space="preserve"> </w:t>
      </w:r>
      <w:proofErr w:type="spellStart"/>
      <w:r w:rsidR="00A721B9">
        <w:t>hoàn</w:t>
      </w:r>
      <w:proofErr w:type="spellEnd"/>
      <w:r w:rsidR="00A721B9">
        <w:t xml:space="preserve"> </w:t>
      </w:r>
      <w:proofErr w:type="spellStart"/>
      <w:r w:rsidR="00A721B9">
        <w:t>toàn</w:t>
      </w:r>
      <w:proofErr w:type="spellEnd"/>
      <w:r w:rsidR="00A721B9">
        <w:t xml:space="preserve"> </w:t>
      </w:r>
      <w:proofErr w:type="spellStart"/>
      <w:r w:rsidR="00A721B9">
        <w:t>các</w:t>
      </w:r>
      <w:proofErr w:type="spellEnd"/>
      <w:r w:rsidR="00A721B9">
        <w:t xml:space="preserve"> </w:t>
      </w:r>
      <w:proofErr w:type="spellStart"/>
      <w:r w:rsidR="00A721B9">
        <w:t>thao</w:t>
      </w:r>
      <w:proofErr w:type="spellEnd"/>
      <w:r w:rsidR="00A721B9">
        <w:t xml:space="preserve"> </w:t>
      </w:r>
      <w:proofErr w:type="spellStart"/>
      <w:r w:rsidR="00A721B9">
        <w:t>tác</w:t>
      </w:r>
      <w:proofErr w:type="spellEnd"/>
      <w:r w:rsidR="00A721B9">
        <w:t xml:space="preserve"> </w:t>
      </w:r>
      <w:proofErr w:type="spellStart"/>
      <w:r w:rsidR="00A721B9">
        <w:t>của</w:t>
      </w:r>
      <w:proofErr w:type="spellEnd"/>
      <w:r w:rsidR="00A721B9">
        <w:t xml:space="preserve"> </w:t>
      </w:r>
      <w:proofErr w:type="spellStart"/>
      <w:r w:rsidR="00A721B9">
        <w:t>những</w:t>
      </w:r>
      <w:proofErr w:type="spellEnd"/>
      <w:r w:rsidR="00A721B9">
        <w:t xml:space="preserve"> </w:t>
      </w:r>
      <w:proofErr w:type="spellStart"/>
      <w:r w:rsidR="00A721B9">
        <w:t>người</w:t>
      </w:r>
      <w:proofErr w:type="spellEnd"/>
      <w:r w:rsidR="00A721B9">
        <w:t xml:space="preserve"> </w:t>
      </w:r>
      <w:proofErr w:type="spellStart"/>
      <w:r w:rsidR="00A721B9">
        <w:t>dùng</w:t>
      </w:r>
      <w:proofErr w:type="spellEnd"/>
      <w:r w:rsidR="00A721B9">
        <w:t xml:space="preserve"> </w:t>
      </w:r>
      <w:proofErr w:type="spellStart"/>
      <w:r w:rsidR="00A721B9">
        <w:t>khác</w:t>
      </w:r>
      <w:proofErr w:type="spellEnd"/>
      <w:r w:rsidR="00A721B9">
        <w:t xml:space="preserve"> </w:t>
      </w:r>
      <w:proofErr w:type="spellStart"/>
      <w:r w:rsidR="00A721B9">
        <w:t>nhau</w:t>
      </w:r>
      <w:proofErr w:type="spellEnd"/>
      <w:r w:rsidR="00A721B9">
        <w:t xml:space="preserve">, </w:t>
      </w:r>
      <w:proofErr w:type="spellStart"/>
      <w:r w:rsidR="00A721B9">
        <w:t>dể</w:t>
      </w:r>
      <w:proofErr w:type="spellEnd"/>
      <w:r w:rsidR="00A721B9">
        <w:t xml:space="preserve"> </w:t>
      </w:r>
      <w:proofErr w:type="spellStart"/>
      <w:r w:rsidR="00A721B9">
        <w:t>dàng</w:t>
      </w:r>
      <w:proofErr w:type="spellEnd"/>
      <w:r w:rsidR="00A721B9">
        <w:t xml:space="preserve"> </w:t>
      </w:r>
      <w:proofErr w:type="spellStart"/>
      <w:r w:rsidR="00A721B9">
        <w:t>trong</w:t>
      </w:r>
      <w:proofErr w:type="spellEnd"/>
      <w:r w:rsidR="00A721B9">
        <w:t xml:space="preserve"> </w:t>
      </w:r>
      <w:proofErr w:type="spellStart"/>
      <w:r w:rsidR="00A721B9">
        <w:t>việc</w:t>
      </w:r>
      <w:proofErr w:type="spellEnd"/>
      <w:r w:rsidR="00A721B9">
        <w:t xml:space="preserve"> </w:t>
      </w:r>
      <w:proofErr w:type="spellStart"/>
      <w:r w:rsidR="00A721B9">
        <w:t>phân</w:t>
      </w:r>
      <w:proofErr w:type="spellEnd"/>
      <w:r w:rsidR="00A721B9">
        <w:t xml:space="preserve"> </w:t>
      </w:r>
      <w:proofErr w:type="spellStart"/>
      <w:r w:rsidR="00A721B9">
        <w:t>quyền</w:t>
      </w:r>
      <w:proofErr w:type="spellEnd"/>
      <w:r w:rsidR="00A721B9">
        <w:t xml:space="preserve"> </w:t>
      </w:r>
      <w:proofErr w:type="spellStart"/>
      <w:r w:rsidR="00A721B9">
        <w:t>và</w:t>
      </w:r>
      <w:proofErr w:type="spellEnd"/>
      <w:r w:rsidR="00A721B9">
        <w:t xml:space="preserve"> </w:t>
      </w:r>
      <w:proofErr w:type="spellStart"/>
      <w:r w:rsidR="00A721B9">
        <w:t>xây</w:t>
      </w:r>
      <w:proofErr w:type="spellEnd"/>
      <w:r w:rsidR="00A721B9">
        <w:t xml:space="preserve"> </w:t>
      </w:r>
      <w:proofErr w:type="spellStart"/>
      <w:r w:rsidR="00A721B9">
        <w:t>dựng</w:t>
      </w:r>
      <w:proofErr w:type="spellEnd"/>
      <w:r w:rsidR="00A721B9">
        <w:t xml:space="preserve"> </w:t>
      </w:r>
      <w:proofErr w:type="spellStart"/>
      <w:r w:rsidR="00A721B9">
        <w:t>hệ</w:t>
      </w:r>
      <w:proofErr w:type="spellEnd"/>
      <w:r w:rsidR="00A721B9">
        <w:t xml:space="preserve"> </w:t>
      </w:r>
      <w:proofErr w:type="spellStart"/>
      <w:r w:rsidR="00A721B9">
        <w:t>thống</w:t>
      </w:r>
      <w:proofErr w:type="spellEnd"/>
      <w:r w:rsidR="00A721B9">
        <w:t xml:space="preserve"> </w:t>
      </w:r>
      <w:proofErr w:type="spellStart"/>
      <w:r w:rsidR="00A721B9">
        <w:t>sau</w:t>
      </w:r>
      <w:proofErr w:type="spellEnd"/>
      <w:r w:rsidR="00A721B9">
        <w:t xml:space="preserve"> </w:t>
      </w:r>
      <w:proofErr w:type="spellStart"/>
      <w:r w:rsidR="00A721B9">
        <w:t>này</w:t>
      </w:r>
      <w:proofErr w:type="spellEnd"/>
      <w:r w:rsidR="00A721B9">
        <w:t>.</w:t>
      </w:r>
      <w:proofErr w:type="gramEnd"/>
    </w:p>
    <w:p w:rsidR="00A721B9" w:rsidRDefault="00A721B9" w:rsidP="00E54DBE">
      <w:pPr>
        <w:pStyle w:val="MyStylecontent"/>
        <w:jc w:val="center"/>
      </w:pPr>
      <w:r>
        <w:object w:dxaOrig="4442" w:dyaOrig="2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153pt" o:ole="">
            <v:imagedata r:id="rId6" o:title=""/>
          </v:shape>
          <o:OLEObject Type="Embed" ProgID="Visio.Drawing.11" ShapeID="_x0000_i1025" DrawAspect="Content" ObjectID="_1392540742" r:id="rId7"/>
        </w:object>
      </w:r>
    </w:p>
    <w:p w:rsidR="006B6D97" w:rsidRDefault="00A721B9" w:rsidP="00A721B9">
      <w:pPr>
        <w:pStyle w:val="MyStyleI"/>
      </w:pPr>
      <w:bookmarkStart w:id="2" w:name="_Toc318798883"/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con</w:t>
      </w:r>
      <w:bookmarkEnd w:id="2"/>
    </w:p>
    <w:p w:rsidR="00A721B9" w:rsidRDefault="00A721B9" w:rsidP="00A721B9">
      <w:pPr>
        <w:pStyle w:val="MyStyle1"/>
      </w:pPr>
      <w:bookmarkStart w:id="3" w:name="_Toc318798884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bookmarkEnd w:id="3"/>
      <w:proofErr w:type="spellEnd"/>
    </w:p>
    <w:p w:rsidR="00A721B9" w:rsidRDefault="00A721B9" w:rsidP="00A721B9">
      <w:pPr>
        <w:pStyle w:val="MyStylecontent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721B9" w:rsidRDefault="00A721B9" w:rsidP="00A721B9">
      <w:pPr>
        <w:pStyle w:val="MyStylecontent"/>
        <w:numPr>
          <w:ilvl w:val="0"/>
          <w:numId w:val="10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password.</w:t>
      </w:r>
    </w:p>
    <w:p w:rsidR="00A721B9" w:rsidRDefault="00A721B9" w:rsidP="00A721B9">
      <w:pPr>
        <w:pStyle w:val="MyStylecontent"/>
        <w:numPr>
          <w:ilvl w:val="0"/>
          <w:numId w:val="10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>).</w:t>
      </w:r>
    </w:p>
    <w:p w:rsidR="00A721B9" w:rsidRDefault="00A721B9" w:rsidP="00A721B9">
      <w:pPr>
        <w:pStyle w:val="MyStylecontent"/>
        <w:numPr>
          <w:ilvl w:val="0"/>
          <w:numId w:val="10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CSDL).</w:t>
      </w:r>
    </w:p>
    <w:p w:rsidR="00A721B9" w:rsidRDefault="00A721B9" w:rsidP="00A721B9">
      <w:pPr>
        <w:pStyle w:val="MyStylecontent"/>
        <w:numPr>
          <w:ilvl w:val="0"/>
          <w:numId w:val="10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A721B9" w:rsidRDefault="00A721B9" w:rsidP="00A721B9">
      <w:pPr>
        <w:pStyle w:val="SRSBody"/>
        <w:keepNext/>
        <w:jc w:val="center"/>
      </w:pPr>
      <w:r>
        <w:object w:dxaOrig="6679" w:dyaOrig="1927">
          <v:shape id="_x0000_i1026" type="#_x0000_t75" style="width:442.5pt;height:127.5pt" o:ole="">
            <v:imagedata r:id="rId8" o:title=""/>
          </v:shape>
          <o:OLEObject Type="Embed" ProgID="Visio.Drawing.11" ShapeID="_x0000_i1026" DrawAspect="Content" ObjectID="_1392540743" r:id="rId9"/>
        </w:object>
      </w:r>
    </w:p>
    <w:p w:rsidR="00A721B9" w:rsidRDefault="00A721B9" w:rsidP="00A721B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A721B9" w:rsidRDefault="00A721B9" w:rsidP="00A721B9">
      <w:pPr>
        <w:pStyle w:val="MyStyle1"/>
      </w:pPr>
      <w:bookmarkStart w:id="4" w:name="_Toc318798885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bookmarkEnd w:id="4"/>
      <w:proofErr w:type="spellEnd"/>
    </w:p>
    <w:p w:rsidR="00A721B9" w:rsidRDefault="00A721B9" w:rsidP="00A721B9">
      <w:pPr>
        <w:pStyle w:val="MyStylecontent"/>
        <w:ind w:firstLine="720"/>
      </w:pPr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nhiệu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721B9" w:rsidRDefault="00A721B9" w:rsidP="00075972">
      <w:pPr>
        <w:pStyle w:val="MyStylecontent"/>
        <w:numPr>
          <w:ilvl w:val="0"/>
          <w:numId w:val="13"/>
        </w:numPr>
        <w:spacing w:after="0"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password.</w:t>
      </w:r>
    </w:p>
    <w:p w:rsidR="00A721B9" w:rsidRDefault="00A721B9" w:rsidP="00075972">
      <w:pPr>
        <w:pStyle w:val="MyStylecontent"/>
        <w:numPr>
          <w:ilvl w:val="0"/>
          <w:numId w:val="13"/>
        </w:numPr>
        <w:spacing w:after="0"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A721B9" w:rsidRPr="00A7614F" w:rsidRDefault="00A721B9" w:rsidP="00A7614F">
      <w:pPr>
        <w:pStyle w:val="MyStylecontent"/>
        <w:numPr>
          <w:ilvl w:val="1"/>
          <w:numId w:val="12"/>
        </w:numPr>
        <w:spacing w:after="0"/>
        <w:rPr>
          <w:i/>
        </w:rPr>
      </w:pPr>
      <w:proofErr w:type="spellStart"/>
      <w:r w:rsidRPr="00A7614F">
        <w:rPr>
          <w:i/>
        </w:rPr>
        <w:t>Tạo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mới</w:t>
      </w:r>
      <w:proofErr w:type="spellEnd"/>
      <w:r w:rsidRPr="00A7614F">
        <w:rPr>
          <w:i/>
        </w:rPr>
        <w:t xml:space="preserve">, </w:t>
      </w:r>
      <w:proofErr w:type="spellStart"/>
      <w:r w:rsidRPr="00A7614F">
        <w:rPr>
          <w:i/>
        </w:rPr>
        <w:t>chỉnh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sửa</w:t>
      </w:r>
      <w:proofErr w:type="spellEnd"/>
      <w:r w:rsidRPr="00A7614F">
        <w:rPr>
          <w:i/>
        </w:rPr>
        <w:t xml:space="preserve">, </w:t>
      </w:r>
      <w:proofErr w:type="spellStart"/>
      <w:r w:rsidRPr="00A7614F">
        <w:rPr>
          <w:i/>
        </w:rPr>
        <w:t>xóa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người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dùng</w:t>
      </w:r>
      <w:proofErr w:type="spellEnd"/>
      <w:r w:rsidRPr="00A7614F">
        <w:rPr>
          <w:i/>
        </w:rPr>
        <w:t>.</w:t>
      </w:r>
    </w:p>
    <w:p w:rsidR="00A721B9" w:rsidRPr="00A7614F" w:rsidRDefault="00A721B9" w:rsidP="00A7614F">
      <w:pPr>
        <w:pStyle w:val="MyStylecontent"/>
        <w:numPr>
          <w:ilvl w:val="1"/>
          <w:numId w:val="12"/>
        </w:numPr>
        <w:spacing w:after="0"/>
        <w:rPr>
          <w:i/>
        </w:rPr>
      </w:pPr>
      <w:proofErr w:type="spellStart"/>
      <w:r w:rsidRPr="00A7614F">
        <w:rPr>
          <w:i/>
        </w:rPr>
        <w:t>Xem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kết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quả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thi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của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người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dùng</w:t>
      </w:r>
      <w:proofErr w:type="spellEnd"/>
      <w:r w:rsidRPr="00A7614F">
        <w:rPr>
          <w:i/>
        </w:rPr>
        <w:t xml:space="preserve"> </w:t>
      </w:r>
      <w:proofErr w:type="spellStart"/>
      <w:proofErr w:type="gramStart"/>
      <w:r w:rsidRPr="00A7614F">
        <w:rPr>
          <w:i/>
        </w:rPr>
        <w:t>theo</w:t>
      </w:r>
      <w:proofErr w:type="spellEnd"/>
      <w:proofErr w:type="gram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tên</w:t>
      </w:r>
      <w:proofErr w:type="spellEnd"/>
      <w:r w:rsidRPr="00A7614F">
        <w:rPr>
          <w:i/>
        </w:rPr>
        <w:t xml:space="preserve">, </w:t>
      </w:r>
      <w:proofErr w:type="spellStart"/>
      <w:r w:rsidRPr="00A7614F">
        <w:rPr>
          <w:i/>
        </w:rPr>
        <w:t>lớp</w:t>
      </w:r>
      <w:proofErr w:type="spellEnd"/>
      <w:r w:rsidRPr="00A7614F">
        <w:rPr>
          <w:i/>
        </w:rPr>
        <w:t xml:space="preserve">, </w:t>
      </w:r>
      <w:proofErr w:type="spellStart"/>
      <w:r w:rsidRPr="00A7614F">
        <w:rPr>
          <w:i/>
        </w:rPr>
        <w:t>bài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trắc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nghiệm</w:t>
      </w:r>
      <w:proofErr w:type="spellEnd"/>
      <w:r w:rsidRPr="00A7614F">
        <w:rPr>
          <w:i/>
        </w:rPr>
        <w:t>.</w:t>
      </w:r>
    </w:p>
    <w:p w:rsidR="00A721B9" w:rsidRPr="00A7614F" w:rsidRDefault="00A721B9" w:rsidP="00A7614F">
      <w:pPr>
        <w:pStyle w:val="MyStylecontent"/>
        <w:numPr>
          <w:ilvl w:val="1"/>
          <w:numId w:val="12"/>
        </w:numPr>
        <w:spacing w:after="0"/>
        <w:rPr>
          <w:i/>
        </w:rPr>
      </w:pPr>
      <w:proofErr w:type="spellStart"/>
      <w:r w:rsidRPr="00A7614F">
        <w:rPr>
          <w:i/>
        </w:rPr>
        <w:t>Tạo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mới</w:t>
      </w:r>
      <w:proofErr w:type="spellEnd"/>
      <w:r w:rsidRPr="00A7614F">
        <w:rPr>
          <w:i/>
        </w:rPr>
        <w:t xml:space="preserve">, </w:t>
      </w:r>
      <w:proofErr w:type="spellStart"/>
      <w:r w:rsidRPr="00A7614F">
        <w:rPr>
          <w:i/>
        </w:rPr>
        <w:t>chỉnh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sửa</w:t>
      </w:r>
      <w:proofErr w:type="spellEnd"/>
      <w:r w:rsidRPr="00A7614F">
        <w:rPr>
          <w:i/>
        </w:rPr>
        <w:t xml:space="preserve">, </w:t>
      </w:r>
      <w:proofErr w:type="spellStart"/>
      <w:r w:rsidRPr="00A7614F">
        <w:rPr>
          <w:i/>
        </w:rPr>
        <w:t>xóa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lớp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học</w:t>
      </w:r>
      <w:proofErr w:type="spellEnd"/>
      <w:r w:rsidRPr="00A7614F">
        <w:rPr>
          <w:i/>
        </w:rPr>
        <w:t>.</w:t>
      </w:r>
    </w:p>
    <w:p w:rsidR="00A721B9" w:rsidRDefault="00A721B9" w:rsidP="00075972">
      <w:pPr>
        <w:pStyle w:val="MyStylecontent"/>
        <w:numPr>
          <w:ilvl w:val="0"/>
          <w:numId w:val="14"/>
        </w:numPr>
        <w:spacing w:after="0"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:rsidR="00A721B9" w:rsidRPr="00A7614F" w:rsidRDefault="00A721B9" w:rsidP="00A7614F">
      <w:pPr>
        <w:pStyle w:val="MyStylecontent"/>
        <w:numPr>
          <w:ilvl w:val="0"/>
          <w:numId w:val="15"/>
        </w:numPr>
        <w:spacing w:after="0"/>
        <w:rPr>
          <w:i/>
        </w:rPr>
      </w:pPr>
      <w:proofErr w:type="spellStart"/>
      <w:r w:rsidRPr="00A7614F">
        <w:rPr>
          <w:i/>
        </w:rPr>
        <w:t>Tạo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mới</w:t>
      </w:r>
      <w:proofErr w:type="spellEnd"/>
      <w:r w:rsidRPr="00A7614F">
        <w:rPr>
          <w:i/>
        </w:rPr>
        <w:t xml:space="preserve">, </w:t>
      </w:r>
      <w:proofErr w:type="spellStart"/>
      <w:r w:rsidRPr="00A7614F">
        <w:rPr>
          <w:i/>
        </w:rPr>
        <w:t>chỉnh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sửa</w:t>
      </w:r>
      <w:proofErr w:type="spellEnd"/>
      <w:r w:rsidRPr="00A7614F">
        <w:rPr>
          <w:i/>
        </w:rPr>
        <w:t xml:space="preserve">, </w:t>
      </w:r>
      <w:proofErr w:type="spellStart"/>
      <w:r w:rsidRPr="00A7614F">
        <w:rPr>
          <w:i/>
        </w:rPr>
        <w:t>xóa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bài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thi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trắc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nghiệm</w:t>
      </w:r>
      <w:proofErr w:type="spellEnd"/>
      <w:r w:rsidRPr="00A7614F">
        <w:rPr>
          <w:i/>
        </w:rPr>
        <w:t>.</w:t>
      </w:r>
    </w:p>
    <w:p w:rsidR="00A721B9" w:rsidRPr="00A7614F" w:rsidRDefault="00A721B9" w:rsidP="00A7614F">
      <w:pPr>
        <w:pStyle w:val="MyStylecontent"/>
        <w:numPr>
          <w:ilvl w:val="0"/>
          <w:numId w:val="15"/>
        </w:numPr>
        <w:spacing w:after="0"/>
        <w:rPr>
          <w:i/>
        </w:rPr>
      </w:pPr>
      <w:proofErr w:type="spellStart"/>
      <w:r w:rsidRPr="00A7614F">
        <w:rPr>
          <w:i/>
        </w:rPr>
        <w:t>Xem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thông</w:t>
      </w:r>
      <w:proofErr w:type="spellEnd"/>
      <w:r w:rsidRPr="00A7614F">
        <w:rPr>
          <w:i/>
        </w:rPr>
        <w:t xml:space="preserve"> tin </w:t>
      </w:r>
      <w:proofErr w:type="spellStart"/>
      <w:r w:rsidRPr="00A7614F">
        <w:rPr>
          <w:i/>
        </w:rPr>
        <w:t>về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các</w:t>
      </w:r>
      <w:proofErr w:type="spellEnd"/>
      <w:r w:rsidRPr="00A7614F">
        <w:rPr>
          <w:i/>
        </w:rPr>
        <w:t xml:space="preserve"> user </w:t>
      </w:r>
      <w:proofErr w:type="spellStart"/>
      <w:r w:rsidRPr="00A7614F">
        <w:rPr>
          <w:i/>
        </w:rPr>
        <w:t>đã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tham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gia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thi</w:t>
      </w:r>
      <w:proofErr w:type="spellEnd"/>
      <w:r w:rsidRPr="00A7614F">
        <w:rPr>
          <w:i/>
        </w:rPr>
        <w:t>.</w:t>
      </w:r>
    </w:p>
    <w:p w:rsidR="00A721B9" w:rsidRDefault="00A721B9" w:rsidP="00075972">
      <w:pPr>
        <w:pStyle w:val="MyStylecontent"/>
        <w:numPr>
          <w:ilvl w:val="0"/>
          <w:numId w:val="14"/>
        </w:numPr>
        <w:spacing w:after="0" w:line="360" w:lineRule="auto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</w:p>
    <w:p w:rsidR="00A721B9" w:rsidRPr="00A7614F" w:rsidRDefault="00A721B9" w:rsidP="00A7614F">
      <w:pPr>
        <w:pStyle w:val="MyStylecontent"/>
        <w:numPr>
          <w:ilvl w:val="0"/>
          <w:numId w:val="16"/>
        </w:numPr>
        <w:spacing w:after="0"/>
        <w:rPr>
          <w:i/>
        </w:rPr>
      </w:pPr>
      <w:proofErr w:type="spellStart"/>
      <w:r w:rsidRPr="00A7614F">
        <w:rPr>
          <w:i/>
        </w:rPr>
        <w:t>Tạo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mới</w:t>
      </w:r>
      <w:proofErr w:type="spellEnd"/>
      <w:r w:rsidRPr="00A7614F">
        <w:rPr>
          <w:i/>
        </w:rPr>
        <w:t xml:space="preserve">, </w:t>
      </w:r>
      <w:proofErr w:type="spellStart"/>
      <w:r w:rsidRPr="00A7614F">
        <w:rPr>
          <w:i/>
        </w:rPr>
        <w:t>chỉnh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sửa</w:t>
      </w:r>
      <w:proofErr w:type="spellEnd"/>
      <w:r w:rsidRPr="00A7614F">
        <w:rPr>
          <w:i/>
        </w:rPr>
        <w:t xml:space="preserve">, </w:t>
      </w:r>
      <w:proofErr w:type="spellStart"/>
      <w:r w:rsidRPr="00A7614F">
        <w:rPr>
          <w:i/>
        </w:rPr>
        <w:t>xóa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câu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hỏi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trắc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nghiệm</w:t>
      </w:r>
      <w:proofErr w:type="spellEnd"/>
      <w:r w:rsidRPr="00A7614F">
        <w:rPr>
          <w:i/>
        </w:rPr>
        <w:t xml:space="preserve"> (</w:t>
      </w:r>
      <w:proofErr w:type="spellStart"/>
      <w:proofErr w:type="gramStart"/>
      <w:r w:rsidRPr="00A7614F">
        <w:rPr>
          <w:i/>
        </w:rPr>
        <w:t>theo</w:t>
      </w:r>
      <w:proofErr w:type="spellEnd"/>
      <w:proofErr w:type="gram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môn</w:t>
      </w:r>
      <w:proofErr w:type="spellEnd"/>
      <w:r w:rsidRPr="00A7614F">
        <w:rPr>
          <w:i/>
        </w:rPr>
        <w:t xml:space="preserve">, </w:t>
      </w:r>
      <w:proofErr w:type="spellStart"/>
      <w:r w:rsidRPr="00A7614F">
        <w:rPr>
          <w:i/>
        </w:rPr>
        <w:t>độ</w:t>
      </w:r>
      <w:proofErr w:type="spellEnd"/>
      <w:r w:rsidRPr="00A7614F">
        <w:rPr>
          <w:i/>
        </w:rPr>
        <w:t xml:space="preserve"> </w:t>
      </w:r>
      <w:proofErr w:type="spellStart"/>
      <w:r w:rsidRPr="00A7614F">
        <w:rPr>
          <w:i/>
        </w:rPr>
        <w:t>khó</w:t>
      </w:r>
      <w:proofErr w:type="spellEnd"/>
      <w:r w:rsidRPr="00A7614F">
        <w:rPr>
          <w:i/>
        </w:rPr>
        <w:t>).</w:t>
      </w:r>
    </w:p>
    <w:p w:rsidR="00A721B9" w:rsidRDefault="00A721B9" w:rsidP="00A721B9">
      <w:pPr>
        <w:pStyle w:val="SRSBody"/>
        <w:keepNext/>
        <w:jc w:val="center"/>
      </w:pPr>
      <w:r>
        <w:object w:dxaOrig="8407" w:dyaOrig="4735">
          <v:shape id="_x0000_i1027" type="#_x0000_t75" style="width:450pt;height:253.5pt" o:ole="">
            <v:imagedata r:id="rId10" o:title=""/>
          </v:shape>
          <o:OLEObject Type="Embed" ProgID="Visio.Drawing.11" ShapeID="_x0000_i1027" DrawAspect="Content" ObjectID="_1392540744" r:id="rId11"/>
        </w:object>
      </w:r>
    </w:p>
    <w:p w:rsidR="00A721B9" w:rsidRDefault="00A721B9" w:rsidP="000759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792CA3" w:rsidRDefault="00792CA3"/>
    <w:sectPr w:rsidR="0079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4C05"/>
    <w:multiLevelType w:val="hybridMultilevel"/>
    <w:tmpl w:val="6E3E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D00CB"/>
    <w:multiLevelType w:val="hybridMultilevel"/>
    <w:tmpl w:val="4F865F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B42E4A"/>
    <w:multiLevelType w:val="hybridMultilevel"/>
    <w:tmpl w:val="1F5C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B19B2"/>
    <w:multiLevelType w:val="hybridMultilevel"/>
    <w:tmpl w:val="00E246AA"/>
    <w:lvl w:ilvl="0" w:tplc="DC6E029A">
      <w:start w:val="1"/>
      <w:numFmt w:val="decimal"/>
      <w:pStyle w:val="SRSStyle5x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83260"/>
    <w:multiLevelType w:val="hybridMultilevel"/>
    <w:tmpl w:val="AEDA7E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01729A"/>
    <w:multiLevelType w:val="hybridMultilevel"/>
    <w:tmpl w:val="0D0CD1E6"/>
    <w:lvl w:ilvl="0" w:tplc="7E6C613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028B0"/>
    <w:multiLevelType w:val="hybridMultilevel"/>
    <w:tmpl w:val="1A72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C326A"/>
    <w:multiLevelType w:val="hybridMultilevel"/>
    <w:tmpl w:val="A23EB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474E6"/>
    <w:multiLevelType w:val="hybridMultilevel"/>
    <w:tmpl w:val="CDE45D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8081442"/>
    <w:multiLevelType w:val="hybridMultilevel"/>
    <w:tmpl w:val="B9B838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0A6DB1"/>
    <w:multiLevelType w:val="hybridMultilevel"/>
    <w:tmpl w:val="ED38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3310B5"/>
    <w:multiLevelType w:val="hybridMultilevel"/>
    <w:tmpl w:val="2E5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B50CD"/>
    <w:multiLevelType w:val="multilevel"/>
    <w:tmpl w:val="83969B60"/>
    <w:lvl w:ilvl="0">
      <w:start w:val="1"/>
      <w:numFmt w:val="upperRoman"/>
      <w:pStyle w:val="MyStyleI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yStyle1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MyStylea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pStyle w:val="MyStylei0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1"/>
  </w:num>
  <w:num w:numId="7">
    <w:abstractNumId w:val="3"/>
  </w:num>
  <w:num w:numId="8">
    <w:abstractNumId w:val="10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2"/>
  </w:num>
  <w:num w:numId="14">
    <w:abstractNumId w:val="6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D97"/>
    <w:rsid w:val="00075972"/>
    <w:rsid w:val="004A7F57"/>
    <w:rsid w:val="006B0BCB"/>
    <w:rsid w:val="006B6D97"/>
    <w:rsid w:val="00792CA3"/>
    <w:rsid w:val="008439C1"/>
    <w:rsid w:val="00A721B9"/>
    <w:rsid w:val="00A7614F"/>
    <w:rsid w:val="00D341E3"/>
    <w:rsid w:val="00E5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D97"/>
  </w:style>
  <w:style w:type="paragraph" w:styleId="Heading1">
    <w:name w:val="heading 1"/>
    <w:basedOn w:val="Normal"/>
    <w:next w:val="Normal"/>
    <w:link w:val="Heading1Char"/>
    <w:uiPriority w:val="9"/>
    <w:qFormat/>
    <w:rsid w:val="00843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I">
    <w:name w:val="MyStyle I"/>
    <w:basedOn w:val="Heading1"/>
    <w:autoRedefine/>
    <w:qFormat/>
    <w:rsid w:val="008439C1"/>
    <w:pPr>
      <w:numPr>
        <w:numId w:val="5"/>
      </w:numPr>
    </w:pPr>
    <w:rPr>
      <w:rFonts w:ascii="Times New Roman" w:hAnsi="Times New Roman"/>
      <w:color w:val="auto"/>
      <w:sz w:val="36"/>
    </w:rPr>
  </w:style>
  <w:style w:type="paragraph" w:styleId="ListParagraph">
    <w:name w:val="List Paragraph"/>
    <w:basedOn w:val="Normal"/>
    <w:uiPriority w:val="34"/>
    <w:qFormat/>
    <w:rsid w:val="008439C1"/>
    <w:pPr>
      <w:ind w:left="720"/>
      <w:contextualSpacing/>
    </w:pPr>
  </w:style>
  <w:style w:type="paragraph" w:customStyle="1" w:styleId="MyStyle1">
    <w:name w:val="MyStyle 1"/>
    <w:basedOn w:val="ListParagraph"/>
    <w:autoRedefine/>
    <w:qFormat/>
    <w:rsid w:val="00A721B9"/>
    <w:pPr>
      <w:numPr>
        <w:ilvl w:val="1"/>
        <w:numId w:val="5"/>
      </w:numPr>
    </w:pPr>
    <w:rPr>
      <w:rFonts w:ascii="Times New Roman" w:hAnsi="Times New Roman"/>
      <w:b/>
      <w:sz w:val="26"/>
    </w:rPr>
  </w:style>
  <w:style w:type="paragraph" w:customStyle="1" w:styleId="MyStylea">
    <w:name w:val="MyStyle a"/>
    <w:basedOn w:val="MyStyle1"/>
    <w:autoRedefine/>
    <w:qFormat/>
    <w:rsid w:val="008439C1"/>
    <w:pPr>
      <w:numPr>
        <w:ilvl w:val="2"/>
      </w:numPr>
    </w:pPr>
    <w:rPr>
      <w:sz w:val="24"/>
    </w:rPr>
  </w:style>
  <w:style w:type="paragraph" w:customStyle="1" w:styleId="MyStylei0">
    <w:name w:val="MyStyle i"/>
    <w:basedOn w:val="MyStylea"/>
    <w:autoRedefine/>
    <w:qFormat/>
    <w:rsid w:val="008439C1"/>
    <w:pPr>
      <w:numPr>
        <w:ilvl w:val="3"/>
      </w:numPr>
      <w:spacing w:line="360" w:lineRule="auto"/>
    </w:pPr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843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Stylecontent">
    <w:name w:val="MyStyle content"/>
    <w:basedOn w:val="Normal"/>
    <w:autoRedefine/>
    <w:qFormat/>
    <w:rsid w:val="00A721B9"/>
    <w:pPr>
      <w:jc w:val="both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6B6D97"/>
    <w:pPr>
      <w:tabs>
        <w:tab w:val="left" w:pos="450"/>
        <w:tab w:val="right" w:leader="dot" w:pos="9017"/>
      </w:tabs>
      <w:spacing w:after="10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B6D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6D97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customStyle="1" w:styleId="SRSStyle5x">
    <w:name w:val="SRS.Style5.x"/>
    <w:basedOn w:val="Normal"/>
    <w:link w:val="SRSStyle5xChar"/>
    <w:qFormat/>
    <w:rsid w:val="00A721B9"/>
    <w:pPr>
      <w:numPr>
        <w:numId w:val="7"/>
      </w:numPr>
      <w:ind w:left="360"/>
    </w:pPr>
    <w:rPr>
      <w:rFonts w:ascii="Segoe UI" w:eastAsiaTheme="minorEastAsia" w:hAnsi="Segoe UI" w:cs="Segoe UI"/>
      <w:b/>
      <w:bCs/>
      <w:color w:val="000000"/>
      <w:sz w:val="28"/>
      <w:szCs w:val="28"/>
    </w:rPr>
  </w:style>
  <w:style w:type="paragraph" w:customStyle="1" w:styleId="SRSBody">
    <w:name w:val="SRS.Body"/>
    <w:basedOn w:val="Normal"/>
    <w:link w:val="SRSBodyChar"/>
    <w:qFormat/>
    <w:rsid w:val="00A721B9"/>
    <w:pPr>
      <w:widowControl w:val="0"/>
      <w:autoSpaceDE w:val="0"/>
      <w:autoSpaceDN w:val="0"/>
      <w:adjustRightInd w:val="0"/>
      <w:spacing w:before="120" w:after="120" w:line="240" w:lineRule="auto"/>
      <w:jc w:val="both"/>
    </w:pPr>
    <w:rPr>
      <w:rFonts w:ascii="Arial" w:eastAsiaTheme="minorEastAsia" w:hAnsi="Arial"/>
      <w:bCs/>
    </w:rPr>
  </w:style>
  <w:style w:type="character" w:customStyle="1" w:styleId="SRSBodyChar">
    <w:name w:val="SRS.Body Char"/>
    <w:basedOn w:val="DefaultParagraphFont"/>
    <w:link w:val="SRSBody"/>
    <w:rsid w:val="00A721B9"/>
    <w:rPr>
      <w:rFonts w:ascii="Arial" w:eastAsiaTheme="minorEastAsia" w:hAnsi="Arial"/>
      <w:bCs/>
    </w:rPr>
  </w:style>
  <w:style w:type="character" w:customStyle="1" w:styleId="SRSStyle5xChar">
    <w:name w:val="SRS.Style5.x Char"/>
    <w:basedOn w:val="DefaultParagraphFont"/>
    <w:link w:val="SRSStyle5x"/>
    <w:rsid w:val="00A721B9"/>
    <w:rPr>
      <w:rFonts w:ascii="Segoe UI" w:eastAsiaTheme="minorEastAsia" w:hAnsi="Segoe UI" w:cs="Segoe UI"/>
      <w:b/>
      <w:bC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721B9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D97"/>
  </w:style>
  <w:style w:type="paragraph" w:styleId="Heading1">
    <w:name w:val="heading 1"/>
    <w:basedOn w:val="Normal"/>
    <w:next w:val="Normal"/>
    <w:link w:val="Heading1Char"/>
    <w:uiPriority w:val="9"/>
    <w:qFormat/>
    <w:rsid w:val="00843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I">
    <w:name w:val="MyStyle I"/>
    <w:basedOn w:val="Heading1"/>
    <w:autoRedefine/>
    <w:qFormat/>
    <w:rsid w:val="008439C1"/>
    <w:pPr>
      <w:numPr>
        <w:numId w:val="5"/>
      </w:numPr>
    </w:pPr>
    <w:rPr>
      <w:rFonts w:ascii="Times New Roman" w:hAnsi="Times New Roman"/>
      <w:color w:val="auto"/>
      <w:sz w:val="36"/>
    </w:rPr>
  </w:style>
  <w:style w:type="paragraph" w:styleId="ListParagraph">
    <w:name w:val="List Paragraph"/>
    <w:basedOn w:val="Normal"/>
    <w:uiPriority w:val="34"/>
    <w:qFormat/>
    <w:rsid w:val="008439C1"/>
    <w:pPr>
      <w:ind w:left="720"/>
      <w:contextualSpacing/>
    </w:pPr>
  </w:style>
  <w:style w:type="paragraph" w:customStyle="1" w:styleId="MyStyle1">
    <w:name w:val="MyStyle 1"/>
    <w:basedOn w:val="ListParagraph"/>
    <w:autoRedefine/>
    <w:qFormat/>
    <w:rsid w:val="00A721B9"/>
    <w:pPr>
      <w:numPr>
        <w:ilvl w:val="1"/>
        <w:numId w:val="5"/>
      </w:numPr>
    </w:pPr>
    <w:rPr>
      <w:rFonts w:ascii="Times New Roman" w:hAnsi="Times New Roman"/>
      <w:b/>
      <w:sz w:val="26"/>
    </w:rPr>
  </w:style>
  <w:style w:type="paragraph" w:customStyle="1" w:styleId="MyStylea">
    <w:name w:val="MyStyle a"/>
    <w:basedOn w:val="MyStyle1"/>
    <w:autoRedefine/>
    <w:qFormat/>
    <w:rsid w:val="008439C1"/>
    <w:pPr>
      <w:numPr>
        <w:ilvl w:val="2"/>
      </w:numPr>
    </w:pPr>
    <w:rPr>
      <w:sz w:val="24"/>
    </w:rPr>
  </w:style>
  <w:style w:type="paragraph" w:customStyle="1" w:styleId="MyStylei0">
    <w:name w:val="MyStyle i"/>
    <w:basedOn w:val="MyStylea"/>
    <w:autoRedefine/>
    <w:qFormat/>
    <w:rsid w:val="008439C1"/>
    <w:pPr>
      <w:numPr>
        <w:ilvl w:val="3"/>
      </w:numPr>
      <w:spacing w:line="360" w:lineRule="auto"/>
    </w:pPr>
    <w:rPr>
      <w:b w:val="0"/>
    </w:rPr>
  </w:style>
  <w:style w:type="character" w:customStyle="1" w:styleId="Heading1Char">
    <w:name w:val="Heading 1 Char"/>
    <w:basedOn w:val="DefaultParagraphFont"/>
    <w:link w:val="Heading1"/>
    <w:uiPriority w:val="9"/>
    <w:rsid w:val="008439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Stylecontent">
    <w:name w:val="MyStyle content"/>
    <w:basedOn w:val="Normal"/>
    <w:autoRedefine/>
    <w:qFormat/>
    <w:rsid w:val="00A721B9"/>
    <w:pPr>
      <w:jc w:val="both"/>
    </w:pPr>
    <w:rPr>
      <w:rFonts w:ascii="Times New Roman" w:hAnsi="Times New Roman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6B6D97"/>
    <w:pPr>
      <w:tabs>
        <w:tab w:val="left" w:pos="450"/>
        <w:tab w:val="right" w:leader="dot" w:pos="9017"/>
      </w:tabs>
      <w:spacing w:after="100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B6D9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6D97"/>
    <w:pPr>
      <w:tabs>
        <w:tab w:val="left" w:pos="440"/>
        <w:tab w:val="right" w:leader="dot" w:pos="9017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customStyle="1" w:styleId="SRSStyle5x">
    <w:name w:val="SRS.Style5.x"/>
    <w:basedOn w:val="Normal"/>
    <w:link w:val="SRSStyle5xChar"/>
    <w:qFormat/>
    <w:rsid w:val="00A721B9"/>
    <w:pPr>
      <w:numPr>
        <w:numId w:val="7"/>
      </w:numPr>
      <w:ind w:left="360"/>
    </w:pPr>
    <w:rPr>
      <w:rFonts w:ascii="Segoe UI" w:eastAsiaTheme="minorEastAsia" w:hAnsi="Segoe UI" w:cs="Segoe UI"/>
      <w:b/>
      <w:bCs/>
      <w:color w:val="000000"/>
      <w:sz w:val="28"/>
      <w:szCs w:val="28"/>
    </w:rPr>
  </w:style>
  <w:style w:type="paragraph" w:customStyle="1" w:styleId="SRSBody">
    <w:name w:val="SRS.Body"/>
    <w:basedOn w:val="Normal"/>
    <w:link w:val="SRSBodyChar"/>
    <w:qFormat/>
    <w:rsid w:val="00A721B9"/>
    <w:pPr>
      <w:widowControl w:val="0"/>
      <w:autoSpaceDE w:val="0"/>
      <w:autoSpaceDN w:val="0"/>
      <w:adjustRightInd w:val="0"/>
      <w:spacing w:before="120" w:after="120" w:line="240" w:lineRule="auto"/>
      <w:jc w:val="both"/>
    </w:pPr>
    <w:rPr>
      <w:rFonts w:ascii="Arial" w:eastAsiaTheme="minorEastAsia" w:hAnsi="Arial"/>
      <w:bCs/>
    </w:rPr>
  </w:style>
  <w:style w:type="character" w:customStyle="1" w:styleId="SRSBodyChar">
    <w:name w:val="SRS.Body Char"/>
    <w:basedOn w:val="DefaultParagraphFont"/>
    <w:link w:val="SRSBody"/>
    <w:rsid w:val="00A721B9"/>
    <w:rPr>
      <w:rFonts w:ascii="Arial" w:eastAsiaTheme="minorEastAsia" w:hAnsi="Arial"/>
      <w:bCs/>
    </w:rPr>
  </w:style>
  <w:style w:type="character" w:customStyle="1" w:styleId="SRSStyle5xChar">
    <w:name w:val="SRS.Style5.x Char"/>
    <w:basedOn w:val="DefaultParagraphFont"/>
    <w:link w:val="SRSStyle5x"/>
    <w:rsid w:val="00A721B9"/>
    <w:rPr>
      <w:rFonts w:ascii="Segoe UI" w:eastAsiaTheme="minorEastAsia" w:hAnsi="Segoe UI" w:cs="Segoe UI"/>
      <w:b/>
      <w:bC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721B9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gobom</dc:creator>
  <cp:lastModifiedBy>gobom</cp:lastModifiedBy>
  <cp:revision>9</cp:revision>
  <dcterms:created xsi:type="dcterms:W3CDTF">2012-03-06T04:55:00Z</dcterms:created>
  <dcterms:modified xsi:type="dcterms:W3CDTF">2012-03-06T05:05:00Z</dcterms:modified>
</cp:coreProperties>
</file>