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D97"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p>
    <w:p w:rsidR="006B6D97" w:rsidRPr="00894B42" w:rsidRDefault="006B6D97" w:rsidP="006B6D97">
      <w:pPr>
        <w:widowControl w:val="0"/>
        <w:autoSpaceDE w:val="0"/>
        <w:autoSpaceDN w:val="0"/>
        <w:adjustRightInd w:val="0"/>
        <w:spacing w:after="0" w:line="592" w:lineRule="exact"/>
        <w:jc w:val="right"/>
        <w:rPr>
          <w:rFonts w:ascii="Arial" w:hAnsi="Arial" w:cs="Arial"/>
          <w:b/>
          <w:bCs/>
          <w:color w:val="000000"/>
          <w:sz w:val="66"/>
          <w:szCs w:val="64"/>
        </w:rPr>
      </w:pPr>
      <w:r w:rsidRPr="006B6D97">
        <w:rPr>
          <w:rFonts w:ascii="Arial" w:hAnsi="Arial" w:cs="Arial"/>
          <w:b/>
          <w:bCs/>
          <w:color w:val="000000"/>
          <w:sz w:val="66"/>
          <w:szCs w:val="64"/>
        </w:rPr>
        <w:t>Software Requireme</w:t>
      </w:r>
      <w:r>
        <w:rPr>
          <w:rFonts w:ascii="Arial" w:hAnsi="Arial" w:cs="Arial"/>
          <w:b/>
          <w:bCs/>
          <w:color w:val="000000"/>
          <w:sz w:val="66"/>
          <w:szCs w:val="64"/>
        </w:rPr>
        <w:t xml:space="preserve">nts Specification </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18" w:lineRule="exact"/>
        <w:rPr>
          <w:rFonts w:ascii="Arial" w:hAnsi="Arial" w:cs="Arial"/>
          <w:sz w:val="24"/>
          <w:szCs w:val="24"/>
        </w:rPr>
      </w:pPr>
    </w:p>
    <w:p w:rsidR="006B6D97" w:rsidRDefault="006B6D97" w:rsidP="006B6D97">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386" w:lineRule="exact"/>
        <w:rPr>
          <w:rFonts w:ascii="Arial" w:hAnsi="Arial" w:cs="Arial"/>
          <w:sz w:val="24"/>
          <w:szCs w:val="24"/>
        </w:rPr>
      </w:pPr>
    </w:p>
    <w:p w:rsidR="006B6D97" w:rsidRPr="00894B42" w:rsidRDefault="006B6D97" w:rsidP="006B6D97">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Đinh Hồng Ân</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40" w:lineRule="auto"/>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00" w:lineRule="exact"/>
        <w:rPr>
          <w:rFonts w:ascii="Arial" w:hAnsi="Arial" w:cs="Arial"/>
          <w:sz w:val="24"/>
          <w:szCs w:val="24"/>
        </w:rPr>
      </w:pPr>
    </w:p>
    <w:p w:rsidR="006B6D97" w:rsidRDefault="006B6D97" w:rsidP="006B6D97">
      <w:pPr>
        <w:widowControl w:val="0"/>
        <w:autoSpaceDE w:val="0"/>
        <w:autoSpaceDN w:val="0"/>
        <w:adjustRightInd w:val="0"/>
        <w:spacing w:after="0" w:line="231" w:lineRule="exact"/>
        <w:rPr>
          <w:rFonts w:ascii="Arial" w:hAnsi="Arial" w:cs="Arial"/>
          <w:sz w:val="24"/>
          <w:szCs w:val="24"/>
        </w:rPr>
      </w:pPr>
    </w:p>
    <w:p w:rsidR="006B6D97" w:rsidRDefault="006B6D97" w:rsidP="006B6D97">
      <w:pPr>
        <w:widowControl w:val="0"/>
        <w:autoSpaceDE w:val="0"/>
        <w:autoSpaceDN w:val="0"/>
        <w:adjustRightInd w:val="0"/>
        <w:spacing w:after="0" w:line="259" w:lineRule="exact"/>
        <w:jc w:val="right"/>
        <w:rPr>
          <w:rFonts w:ascii="Arial" w:hAnsi="Arial" w:cs="Arial"/>
          <w:b/>
          <w:bCs/>
          <w:color w:val="000000"/>
          <w:sz w:val="28"/>
          <w:szCs w:val="28"/>
        </w:rPr>
        <w:sectPr w:rsidR="006B6D97" w:rsidSect="00E54AA0">
          <w:headerReference w:type="default" r:id="rId9"/>
          <w:footerReference w:type="default" r:id="rId10"/>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w:t>
      </w:r>
      <w:r>
        <w:rPr>
          <w:noProof/>
        </w:rPr>
        <mc:AlternateContent>
          <mc:Choice Requires="wps">
            <w:drawing>
              <wp:anchor distT="0" distB="0" distL="114300" distR="114300" simplePos="0" relativeHeight="251659264" behindDoc="1" locked="0" layoutInCell="1" allowOverlap="1" wp14:anchorId="33BE4271" wp14:editId="2507B734">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r>
        <w:rPr>
          <w:rFonts w:ascii="Arial" w:hAnsi="Arial" w:cs="Arial"/>
          <w:b/>
          <w:bCs/>
          <w:color w:val="000000"/>
          <w:sz w:val="28"/>
          <w:szCs w:val="28"/>
        </w:rPr>
        <w:t>2</w:t>
      </w:r>
    </w:p>
    <w:p w:rsidR="006B6D97" w:rsidRPr="00E36D81" w:rsidRDefault="006B6D97" w:rsidP="00001131">
      <w:pPr>
        <w:pStyle w:val="MyStyleTitle"/>
      </w:pPr>
      <w:bookmarkStart w:id="0" w:name="_Toc319881447"/>
      <w:r>
        <w:lastRenderedPageBreak/>
        <w:t>Mục lục:</w:t>
      </w:r>
      <w:bookmarkEnd w:id="0"/>
    </w:p>
    <w:p w:rsidR="00B54450" w:rsidRDefault="001E2E1F">
      <w:pPr>
        <w:pStyle w:val="TOC1"/>
        <w:rPr>
          <w:rFonts w:asciiTheme="minorHAnsi" w:eastAsiaTheme="minorEastAsia" w:hAnsiTheme="minorHAnsi" w:cstheme="minorBidi"/>
          <w:b w:val="0"/>
          <w:sz w:val="22"/>
          <w:szCs w:val="22"/>
        </w:rPr>
      </w:pPr>
      <w:r>
        <w:rPr>
          <w:b w:val="0"/>
        </w:rPr>
        <w:fldChar w:fldCharType="begin"/>
      </w:r>
      <w:r>
        <w:rPr>
          <w:b w:val="0"/>
        </w:rPr>
        <w:instrText xml:space="preserve"> TOC \o "1-1" \h \z \t "MyStyle 1,2,MyStyle a,3,MyStyle i,4" </w:instrText>
      </w:r>
      <w:r>
        <w:rPr>
          <w:b w:val="0"/>
        </w:rPr>
        <w:fldChar w:fldCharType="separate"/>
      </w:r>
      <w:hyperlink w:anchor="_Toc319881447" w:history="1">
        <w:r w:rsidR="00B54450" w:rsidRPr="009D6E92">
          <w:rPr>
            <w:rStyle w:val="Hyperlink"/>
          </w:rPr>
          <w:t>Mục lục:</w:t>
        </w:r>
        <w:r w:rsidR="00B54450">
          <w:rPr>
            <w:webHidden/>
          </w:rPr>
          <w:tab/>
        </w:r>
        <w:r w:rsidR="00B54450">
          <w:rPr>
            <w:webHidden/>
          </w:rPr>
          <w:fldChar w:fldCharType="begin"/>
        </w:r>
        <w:r w:rsidR="00B54450">
          <w:rPr>
            <w:webHidden/>
          </w:rPr>
          <w:instrText xml:space="preserve"> PAGEREF _Toc319881447 \h </w:instrText>
        </w:r>
        <w:r w:rsidR="00B54450">
          <w:rPr>
            <w:webHidden/>
          </w:rPr>
        </w:r>
        <w:r w:rsidR="00B54450">
          <w:rPr>
            <w:webHidden/>
          </w:rPr>
          <w:fldChar w:fldCharType="separate"/>
        </w:r>
        <w:r w:rsidR="00B54450">
          <w:rPr>
            <w:webHidden/>
          </w:rPr>
          <w:t>i</w:t>
        </w:r>
        <w:r w:rsidR="00B54450">
          <w:rPr>
            <w:webHidden/>
          </w:rPr>
          <w:fldChar w:fldCharType="end"/>
        </w:r>
      </w:hyperlink>
    </w:p>
    <w:p w:rsidR="00B54450" w:rsidRDefault="00AC1CFF">
      <w:pPr>
        <w:pStyle w:val="TOC1"/>
        <w:rPr>
          <w:rFonts w:asciiTheme="minorHAnsi" w:eastAsiaTheme="minorEastAsia" w:hAnsiTheme="minorHAnsi" w:cstheme="minorBidi"/>
          <w:b w:val="0"/>
          <w:sz w:val="22"/>
          <w:szCs w:val="22"/>
        </w:rPr>
      </w:pPr>
      <w:hyperlink w:anchor="_Toc319881448" w:history="1">
        <w:r w:rsidR="00B54450" w:rsidRPr="009D6E92">
          <w:rPr>
            <w:rStyle w:val="Hyperlink"/>
          </w:rPr>
          <w:t>Danh sách các bản</w:t>
        </w:r>
        <w:r w:rsidR="00B54450">
          <w:rPr>
            <w:webHidden/>
          </w:rPr>
          <w:tab/>
        </w:r>
        <w:r w:rsidR="00B54450">
          <w:rPr>
            <w:webHidden/>
          </w:rPr>
          <w:fldChar w:fldCharType="begin"/>
        </w:r>
        <w:r w:rsidR="00B54450">
          <w:rPr>
            <w:webHidden/>
          </w:rPr>
          <w:instrText xml:space="preserve"> PAGEREF _Toc319881448 \h </w:instrText>
        </w:r>
        <w:r w:rsidR="00B54450">
          <w:rPr>
            <w:webHidden/>
          </w:rPr>
        </w:r>
        <w:r w:rsidR="00B54450">
          <w:rPr>
            <w:webHidden/>
          </w:rPr>
          <w:fldChar w:fldCharType="separate"/>
        </w:r>
        <w:r w:rsidR="00B54450">
          <w:rPr>
            <w:webHidden/>
          </w:rPr>
          <w:t>ii</w:t>
        </w:r>
        <w:r w:rsidR="00B54450">
          <w:rPr>
            <w:webHidden/>
          </w:rPr>
          <w:fldChar w:fldCharType="end"/>
        </w:r>
      </w:hyperlink>
    </w:p>
    <w:p w:rsidR="00B54450" w:rsidRDefault="00AC1CFF">
      <w:pPr>
        <w:pStyle w:val="TOC1"/>
        <w:rPr>
          <w:rFonts w:asciiTheme="minorHAnsi" w:eastAsiaTheme="minorEastAsia" w:hAnsiTheme="minorHAnsi" w:cstheme="minorBidi"/>
          <w:b w:val="0"/>
          <w:sz w:val="22"/>
          <w:szCs w:val="22"/>
        </w:rPr>
      </w:pPr>
      <w:hyperlink w:anchor="_Toc319881449" w:history="1">
        <w:r w:rsidR="00B54450" w:rsidRPr="009D6E92">
          <w:rPr>
            <w:rStyle w:val="Hyperlink"/>
          </w:rPr>
          <w:t>Lược sử các phiên bản</w:t>
        </w:r>
        <w:r w:rsidR="00B54450">
          <w:rPr>
            <w:webHidden/>
          </w:rPr>
          <w:tab/>
        </w:r>
        <w:r w:rsidR="00B54450">
          <w:rPr>
            <w:webHidden/>
          </w:rPr>
          <w:fldChar w:fldCharType="begin"/>
        </w:r>
        <w:r w:rsidR="00B54450">
          <w:rPr>
            <w:webHidden/>
          </w:rPr>
          <w:instrText xml:space="preserve"> PAGEREF _Toc319881449 \h </w:instrText>
        </w:r>
        <w:r w:rsidR="00B54450">
          <w:rPr>
            <w:webHidden/>
          </w:rPr>
        </w:r>
        <w:r w:rsidR="00B54450">
          <w:rPr>
            <w:webHidden/>
          </w:rPr>
          <w:fldChar w:fldCharType="separate"/>
        </w:r>
        <w:r w:rsidR="00B54450">
          <w:rPr>
            <w:webHidden/>
          </w:rPr>
          <w:t>iii</w:t>
        </w:r>
        <w:r w:rsidR="00B54450">
          <w:rPr>
            <w:webHidden/>
          </w:rPr>
          <w:fldChar w:fldCharType="end"/>
        </w:r>
      </w:hyperlink>
    </w:p>
    <w:p w:rsidR="00B54450" w:rsidRDefault="00AC1CFF">
      <w:pPr>
        <w:pStyle w:val="TOC1"/>
        <w:rPr>
          <w:rFonts w:asciiTheme="minorHAnsi" w:eastAsiaTheme="minorEastAsia" w:hAnsiTheme="minorHAnsi" w:cstheme="minorBidi"/>
          <w:b w:val="0"/>
          <w:sz w:val="22"/>
          <w:szCs w:val="22"/>
        </w:rPr>
      </w:pPr>
      <w:hyperlink w:anchor="_Toc319881450" w:history="1">
        <w:r w:rsidR="00B54450" w:rsidRPr="009D6E92">
          <w:rPr>
            <w:rStyle w:val="Hyperlink"/>
          </w:rPr>
          <w:t>I.</w:t>
        </w:r>
        <w:r w:rsidR="00B54450">
          <w:rPr>
            <w:rFonts w:asciiTheme="minorHAnsi" w:eastAsiaTheme="minorEastAsia" w:hAnsiTheme="minorHAnsi" w:cstheme="minorBidi"/>
            <w:b w:val="0"/>
            <w:sz w:val="22"/>
            <w:szCs w:val="22"/>
          </w:rPr>
          <w:tab/>
        </w:r>
        <w:r w:rsidR="00B54450" w:rsidRPr="009D6E92">
          <w:rPr>
            <w:rStyle w:val="Hyperlink"/>
          </w:rPr>
          <w:t>Giới thiệu</w:t>
        </w:r>
        <w:r w:rsidR="00B54450">
          <w:rPr>
            <w:webHidden/>
          </w:rPr>
          <w:tab/>
        </w:r>
        <w:r w:rsidR="00B54450">
          <w:rPr>
            <w:webHidden/>
          </w:rPr>
          <w:fldChar w:fldCharType="begin"/>
        </w:r>
        <w:r w:rsidR="00B54450">
          <w:rPr>
            <w:webHidden/>
          </w:rPr>
          <w:instrText xml:space="preserve"> PAGEREF _Toc319881450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51" w:history="1">
        <w:r w:rsidR="00B54450" w:rsidRPr="009D6E92">
          <w:rPr>
            <w:rStyle w:val="Hyperlink"/>
          </w:rPr>
          <w:t>I.1</w:t>
        </w:r>
        <w:r w:rsidR="00B54450">
          <w:rPr>
            <w:rFonts w:asciiTheme="minorHAnsi" w:eastAsiaTheme="minorEastAsia" w:hAnsiTheme="minorHAnsi" w:cstheme="minorBidi"/>
          </w:rPr>
          <w:tab/>
        </w:r>
        <w:r w:rsidR="00B54450" w:rsidRPr="009D6E92">
          <w:rPr>
            <w:rStyle w:val="Hyperlink"/>
          </w:rPr>
          <w:t>Mục đích dự án</w:t>
        </w:r>
        <w:r w:rsidR="00B54450">
          <w:rPr>
            <w:webHidden/>
          </w:rPr>
          <w:tab/>
        </w:r>
        <w:r w:rsidR="00B54450">
          <w:rPr>
            <w:webHidden/>
          </w:rPr>
          <w:fldChar w:fldCharType="begin"/>
        </w:r>
        <w:r w:rsidR="00B54450">
          <w:rPr>
            <w:webHidden/>
          </w:rPr>
          <w:instrText xml:space="preserve"> PAGEREF _Toc319881451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52" w:history="1">
        <w:r w:rsidR="00B54450" w:rsidRPr="009D6E92">
          <w:rPr>
            <w:rStyle w:val="Hyperlink"/>
          </w:rPr>
          <w:t>I.2</w:t>
        </w:r>
        <w:r w:rsidR="00B54450">
          <w:rPr>
            <w:rFonts w:asciiTheme="minorHAnsi" w:eastAsiaTheme="minorEastAsia" w:hAnsiTheme="minorHAnsi" w:cstheme="minorBidi"/>
          </w:rPr>
          <w:tab/>
        </w:r>
        <w:r w:rsidR="00B54450" w:rsidRPr="009D6E92">
          <w:rPr>
            <w:rStyle w:val="Hyperlink"/>
          </w:rPr>
          <w:t>Mục đích tài liệu</w:t>
        </w:r>
        <w:r w:rsidR="00B54450">
          <w:rPr>
            <w:webHidden/>
          </w:rPr>
          <w:tab/>
        </w:r>
        <w:r w:rsidR="00B54450">
          <w:rPr>
            <w:webHidden/>
          </w:rPr>
          <w:fldChar w:fldCharType="begin"/>
        </w:r>
        <w:r w:rsidR="00B54450">
          <w:rPr>
            <w:webHidden/>
          </w:rPr>
          <w:instrText xml:space="preserve"> PAGEREF _Toc319881452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53" w:history="1">
        <w:r w:rsidR="00B54450" w:rsidRPr="009D6E92">
          <w:rPr>
            <w:rStyle w:val="Hyperlink"/>
          </w:rPr>
          <w:t>I.3</w:t>
        </w:r>
        <w:r w:rsidR="00B54450">
          <w:rPr>
            <w:rFonts w:asciiTheme="minorHAnsi" w:eastAsiaTheme="minorEastAsia" w:hAnsiTheme="minorHAnsi" w:cstheme="minorBidi"/>
          </w:rPr>
          <w:tab/>
        </w:r>
        <w:r w:rsidR="00B54450" w:rsidRPr="009D6E92">
          <w:rPr>
            <w:rStyle w:val="Hyperlink"/>
          </w:rPr>
          <w:t>Đối tượng và gợi ý đọc</w:t>
        </w:r>
        <w:r w:rsidR="00B54450">
          <w:rPr>
            <w:webHidden/>
          </w:rPr>
          <w:tab/>
        </w:r>
        <w:r w:rsidR="00B54450">
          <w:rPr>
            <w:webHidden/>
          </w:rPr>
          <w:fldChar w:fldCharType="begin"/>
        </w:r>
        <w:r w:rsidR="00B54450">
          <w:rPr>
            <w:webHidden/>
          </w:rPr>
          <w:instrText xml:space="preserve"> PAGEREF _Toc319881453 \h </w:instrText>
        </w:r>
        <w:r w:rsidR="00B54450">
          <w:rPr>
            <w:webHidden/>
          </w:rPr>
        </w:r>
        <w:r w:rsidR="00B54450">
          <w:rPr>
            <w:webHidden/>
          </w:rPr>
          <w:fldChar w:fldCharType="separate"/>
        </w:r>
        <w:r w:rsidR="00B54450">
          <w:rPr>
            <w:webHidden/>
          </w:rPr>
          <w:t>1</w:t>
        </w:r>
        <w:r w:rsidR="00B54450">
          <w:rPr>
            <w:webHidden/>
          </w:rPr>
          <w:fldChar w:fldCharType="end"/>
        </w:r>
      </w:hyperlink>
    </w:p>
    <w:p w:rsidR="00B54450" w:rsidRDefault="00AC1CFF">
      <w:pPr>
        <w:pStyle w:val="TOC1"/>
        <w:rPr>
          <w:rFonts w:asciiTheme="minorHAnsi" w:eastAsiaTheme="minorEastAsia" w:hAnsiTheme="minorHAnsi" w:cstheme="minorBidi"/>
          <w:b w:val="0"/>
          <w:sz w:val="22"/>
          <w:szCs w:val="22"/>
        </w:rPr>
      </w:pPr>
      <w:hyperlink w:anchor="_Toc319881454" w:history="1">
        <w:r w:rsidR="00B54450" w:rsidRPr="009D6E92">
          <w:rPr>
            <w:rStyle w:val="Hyperlink"/>
          </w:rPr>
          <w:t>II.</w:t>
        </w:r>
        <w:r w:rsidR="00B54450">
          <w:rPr>
            <w:rFonts w:asciiTheme="minorHAnsi" w:eastAsiaTheme="minorEastAsia" w:hAnsiTheme="minorHAnsi" w:cstheme="minorBidi"/>
            <w:b w:val="0"/>
            <w:sz w:val="22"/>
            <w:szCs w:val="22"/>
          </w:rPr>
          <w:tab/>
        </w:r>
        <w:r w:rsidR="00B54450" w:rsidRPr="009D6E92">
          <w:rPr>
            <w:rStyle w:val="Hyperlink"/>
          </w:rPr>
          <w:t>Mô tả chung</w:t>
        </w:r>
        <w:r w:rsidR="00B54450">
          <w:rPr>
            <w:webHidden/>
          </w:rPr>
          <w:tab/>
        </w:r>
        <w:r w:rsidR="00B54450">
          <w:rPr>
            <w:webHidden/>
          </w:rPr>
          <w:fldChar w:fldCharType="begin"/>
        </w:r>
        <w:r w:rsidR="00B54450">
          <w:rPr>
            <w:webHidden/>
          </w:rPr>
          <w:instrText xml:space="preserve"> PAGEREF _Toc319881454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55" w:history="1">
        <w:r w:rsidR="00B54450" w:rsidRPr="009D6E92">
          <w:rPr>
            <w:rStyle w:val="Hyperlink"/>
          </w:rPr>
          <w:t>II.1</w:t>
        </w:r>
        <w:r w:rsidR="00B54450">
          <w:rPr>
            <w:rFonts w:asciiTheme="minorHAnsi" w:eastAsiaTheme="minorEastAsia" w:hAnsiTheme="minorHAnsi" w:cstheme="minorBidi"/>
          </w:rPr>
          <w:tab/>
        </w:r>
        <w:r w:rsidR="00B54450" w:rsidRPr="009D6E92">
          <w:rPr>
            <w:rStyle w:val="Hyperlink"/>
          </w:rPr>
          <w:t>Sơ đồ bối cảnh hệ thống</w:t>
        </w:r>
        <w:r w:rsidR="00B54450">
          <w:rPr>
            <w:webHidden/>
          </w:rPr>
          <w:tab/>
        </w:r>
        <w:r w:rsidR="00B54450">
          <w:rPr>
            <w:webHidden/>
          </w:rPr>
          <w:fldChar w:fldCharType="begin"/>
        </w:r>
        <w:r w:rsidR="00B54450">
          <w:rPr>
            <w:webHidden/>
          </w:rPr>
          <w:instrText xml:space="preserve"> PAGEREF _Toc319881455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56" w:history="1">
        <w:r w:rsidR="00B54450" w:rsidRPr="009D6E92">
          <w:rPr>
            <w:rStyle w:val="Hyperlink"/>
          </w:rPr>
          <w:t>II.2</w:t>
        </w:r>
        <w:r w:rsidR="00B54450">
          <w:rPr>
            <w:rFonts w:asciiTheme="minorHAnsi" w:eastAsiaTheme="minorEastAsia" w:hAnsiTheme="minorHAnsi" w:cstheme="minorBidi"/>
          </w:rPr>
          <w:tab/>
        </w:r>
        <w:r w:rsidR="00B54450" w:rsidRPr="009D6E92">
          <w:rPr>
            <w:rStyle w:val="Hyperlink"/>
          </w:rPr>
          <w:t>Chức năng sản phẩm</w:t>
        </w:r>
        <w:r w:rsidR="00B54450">
          <w:rPr>
            <w:webHidden/>
          </w:rPr>
          <w:tab/>
        </w:r>
        <w:r w:rsidR="00B54450">
          <w:rPr>
            <w:webHidden/>
          </w:rPr>
          <w:fldChar w:fldCharType="begin"/>
        </w:r>
        <w:r w:rsidR="00B54450">
          <w:rPr>
            <w:webHidden/>
          </w:rPr>
          <w:instrText xml:space="preserve"> PAGEREF _Toc319881456 \h </w:instrText>
        </w:r>
        <w:r w:rsidR="00B54450">
          <w:rPr>
            <w:webHidden/>
          </w:rPr>
        </w:r>
        <w:r w:rsidR="00B54450">
          <w:rPr>
            <w:webHidden/>
          </w:rPr>
          <w:fldChar w:fldCharType="separate"/>
        </w:r>
        <w:r w:rsidR="00B54450">
          <w:rPr>
            <w:webHidden/>
          </w:rPr>
          <w:t>3</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57" w:history="1">
        <w:r w:rsidR="00B54450" w:rsidRPr="009D6E92">
          <w:rPr>
            <w:rStyle w:val="Hyperlink"/>
          </w:rPr>
          <w:t>II.3</w:t>
        </w:r>
        <w:r w:rsidR="00B54450">
          <w:rPr>
            <w:rFonts w:asciiTheme="minorHAnsi" w:eastAsiaTheme="minorEastAsia" w:hAnsiTheme="minorHAnsi" w:cstheme="minorBidi"/>
          </w:rPr>
          <w:tab/>
        </w:r>
        <w:r w:rsidR="00B54450" w:rsidRPr="009D6E92">
          <w:rPr>
            <w:rStyle w:val="Hyperlink"/>
          </w:rPr>
          <w:t>Người sử dụng và mô tả</w:t>
        </w:r>
        <w:r w:rsidR="00B54450">
          <w:rPr>
            <w:webHidden/>
          </w:rPr>
          <w:tab/>
        </w:r>
        <w:r w:rsidR="00B54450">
          <w:rPr>
            <w:webHidden/>
          </w:rPr>
          <w:fldChar w:fldCharType="begin"/>
        </w:r>
        <w:r w:rsidR="00B54450">
          <w:rPr>
            <w:webHidden/>
          </w:rPr>
          <w:instrText xml:space="preserve"> PAGEREF _Toc319881457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58" w:history="1">
        <w:r w:rsidR="00B54450" w:rsidRPr="009D6E92">
          <w:rPr>
            <w:rStyle w:val="Hyperlink"/>
          </w:rPr>
          <w:t>II.4</w:t>
        </w:r>
        <w:r w:rsidR="00B54450">
          <w:rPr>
            <w:rFonts w:asciiTheme="minorHAnsi" w:eastAsiaTheme="minorEastAsia" w:hAnsiTheme="minorHAnsi" w:cstheme="minorBidi"/>
          </w:rPr>
          <w:tab/>
        </w:r>
        <w:r w:rsidR="00B54450" w:rsidRPr="009D6E92">
          <w:rPr>
            <w:rStyle w:val="Hyperlink"/>
          </w:rPr>
          <w:t>Môi trường hoạt động</w:t>
        </w:r>
        <w:r w:rsidR="00B54450">
          <w:rPr>
            <w:webHidden/>
          </w:rPr>
          <w:tab/>
        </w:r>
        <w:r w:rsidR="00B54450">
          <w:rPr>
            <w:webHidden/>
          </w:rPr>
          <w:fldChar w:fldCharType="begin"/>
        </w:r>
        <w:r w:rsidR="00B54450">
          <w:rPr>
            <w:webHidden/>
          </w:rPr>
          <w:instrText xml:space="preserve"> PAGEREF _Toc319881458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AC1CFF">
      <w:pPr>
        <w:pStyle w:val="TOC3"/>
        <w:rPr>
          <w:rFonts w:asciiTheme="minorHAnsi" w:eastAsiaTheme="minorEastAsia" w:hAnsiTheme="minorHAnsi" w:cstheme="minorBidi"/>
          <w:i w:val="0"/>
        </w:rPr>
      </w:pPr>
      <w:hyperlink w:anchor="_Toc319881459" w:history="1">
        <w:r w:rsidR="00B54450" w:rsidRPr="009D6E92">
          <w:rPr>
            <w:rStyle w:val="Hyperlink"/>
          </w:rPr>
          <w:t>II.4.a</w:t>
        </w:r>
        <w:r w:rsidR="00B54450">
          <w:rPr>
            <w:rFonts w:asciiTheme="minorHAnsi" w:eastAsiaTheme="minorEastAsia" w:hAnsiTheme="minorHAnsi" w:cstheme="minorBidi"/>
            <w:i w:val="0"/>
          </w:rPr>
          <w:tab/>
        </w:r>
        <w:r w:rsidR="00B54450" w:rsidRPr="009D6E92">
          <w:rPr>
            <w:rStyle w:val="Hyperlink"/>
          </w:rPr>
          <w:t>Thành phần Web</w:t>
        </w:r>
        <w:r w:rsidR="00B54450">
          <w:rPr>
            <w:webHidden/>
          </w:rPr>
          <w:tab/>
        </w:r>
        <w:r w:rsidR="00B54450">
          <w:rPr>
            <w:webHidden/>
          </w:rPr>
          <w:fldChar w:fldCharType="begin"/>
        </w:r>
        <w:r w:rsidR="00B54450">
          <w:rPr>
            <w:webHidden/>
          </w:rPr>
          <w:instrText xml:space="preserve"> PAGEREF _Toc319881459 \h </w:instrText>
        </w:r>
        <w:r w:rsidR="00B54450">
          <w:rPr>
            <w:webHidden/>
          </w:rPr>
        </w:r>
        <w:r w:rsidR="00B54450">
          <w:rPr>
            <w:webHidden/>
          </w:rPr>
          <w:fldChar w:fldCharType="separate"/>
        </w:r>
        <w:r w:rsidR="00B54450">
          <w:rPr>
            <w:webHidden/>
          </w:rPr>
          <w:t>5</w:t>
        </w:r>
        <w:r w:rsidR="00B54450">
          <w:rPr>
            <w:webHidden/>
          </w:rPr>
          <w:fldChar w:fldCharType="end"/>
        </w:r>
      </w:hyperlink>
    </w:p>
    <w:p w:rsidR="00B54450" w:rsidRDefault="00AC1CFF">
      <w:pPr>
        <w:pStyle w:val="TOC1"/>
        <w:rPr>
          <w:rFonts w:asciiTheme="minorHAnsi" w:eastAsiaTheme="minorEastAsia" w:hAnsiTheme="minorHAnsi" w:cstheme="minorBidi"/>
          <w:b w:val="0"/>
          <w:sz w:val="22"/>
          <w:szCs w:val="22"/>
        </w:rPr>
      </w:pPr>
      <w:hyperlink w:anchor="_Toc319881460" w:history="1">
        <w:r w:rsidR="00B54450" w:rsidRPr="009D6E92">
          <w:rPr>
            <w:rStyle w:val="Hyperlink"/>
          </w:rPr>
          <w:t>III.</w:t>
        </w:r>
        <w:r w:rsidR="00B54450">
          <w:rPr>
            <w:rFonts w:asciiTheme="minorHAnsi" w:eastAsiaTheme="minorEastAsia" w:hAnsiTheme="minorHAnsi" w:cstheme="minorBidi"/>
            <w:b w:val="0"/>
            <w:sz w:val="22"/>
            <w:szCs w:val="22"/>
          </w:rPr>
          <w:tab/>
        </w:r>
        <w:r w:rsidR="00B54450" w:rsidRPr="009D6E92">
          <w:rPr>
            <w:rStyle w:val="Hyperlink"/>
          </w:rPr>
          <w:t>Phân tích cấu trúc công việc</w:t>
        </w:r>
        <w:r w:rsidR="00B54450">
          <w:rPr>
            <w:webHidden/>
          </w:rPr>
          <w:tab/>
        </w:r>
        <w:r w:rsidR="00B54450">
          <w:rPr>
            <w:webHidden/>
          </w:rPr>
          <w:fldChar w:fldCharType="begin"/>
        </w:r>
        <w:r w:rsidR="00B54450">
          <w:rPr>
            <w:webHidden/>
          </w:rPr>
          <w:instrText xml:space="preserve"> PAGEREF _Toc319881460 \h </w:instrText>
        </w:r>
        <w:r w:rsidR="00B54450">
          <w:rPr>
            <w:webHidden/>
          </w:rPr>
        </w:r>
        <w:r w:rsidR="00B54450">
          <w:rPr>
            <w:webHidden/>
          </w:rPr>
          <w:fldChar w:fldCharType="separate"/>
        </w:r>
        <w:r w:rsidR="00B54450">
          <w:rPr>
            <w:webHidden/>
          </w:rPr>
          <w:t>7</w:t>
        </w:r>
        <w:r w:rsidR="00B54450">
          <w:rPr>
            <w:webHidden/>
          </w:rPr>
          <w:fldChar w:fldCharType="end"/>
        </w:r>
      </w:hyperlink>
    </w:p>
    <w:p w:rsidR="00B54450" w:rsidRDefault="00AC1CFF">
      <w:pPr>
        <w:pStyle w:val="TOC1"/>
        <w:rPr>
          <w:rFonts w:asciiTheme="minorHAnsi" w:eastAsiaTheme="minorEastAsia" w:hAnsiTheme="minorHAnsi" w:cstheme="minorBidi"/>
          <w:b w:val="0"/>
          <w:sz w:val="22"/>
          <w:szCs w:val="22"/>
        </w:rPr>
      </w:pPr>
      <w:hyperlink w:anchor="_Toc319881461" w:history="1">
        <w:r w:rsidR="00B54450" w:rsidRPr="009D6E92">
          <w:rPr>
            <w:rStyle w:val="Hyperlink"/>
          </w:rPr>
          <w:t>IV.</w:t>
        </w:r>
        <w:r w:rsidR="00B54450">
          <w:rPr>
            <w:rFonts w:asciiTheme="minorHAnsi" w:eastAsiaTheme="minorEastAsia" w:hAnsiTheme="minorHAnsi" w:cstheme="minorBidi"/>
            <w:b w:val="0"/>
            <w:sz w:val="22"/>
            <w:szCs w:val="22"/>
          </w:rPr>
          <w:tab/>
        </w:r>
        <w:r w:rsidR="00B54450" w:rsidRPr="009D6E92">
          <w:rPr>
            <w:rStyle w:val="Hyperlink"/>
          </w:rPr>
          <w:t>Biểu đồ Use case</w:t>
        </w:r>
        <w:r w:rsidR="00B54450">
          <w:rPr>
            <w:webHidden/>
          </w:rPr>
          <w:tab/>
        </w:r>
        <w:r w:rsidR="00B54450">
          <w:rPr>
            <w:webHidden/>
          </w:rPr>
          <w:fldChar w:fldCharType="begin"/>
        </w:r>
        <w:r w:rsidR="00B54450">
          <w:rPr>
            <w:webHidden/>
          </w:rPr>
          <w:instrText xml:space="preserve"> PAGEREF _Toc319881461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62" w:history="1">
        <w:r w:rsidR="00B54450" w:rsidRPr="009D6E92">
          <w:rPr>
            <w:rStyle w:val="Hyperlink"/>
          </w:rPr>
          <w:t>IV.1</w:t>
        </w:r>
        <w:r w:rsidR="00B54450">
          <w:rPr>
            <w:rFonts w:asciiTheme="minorHAnsi" w:eastAsiaTheme="minorEastAsia" w:hAnsiTheme="minorHAnsi" w:cstheme="minorBidi"/>
          </w:rPr>
          <w:tab/>
        </w:r>
        <w:r w:rsidR="00B54450" w:rsidRPr="009D6E92">
          <w:rPr>
            <w:rStyle w:val="Hyperlink"/>
          </w:rPr>
          <w:t>Biểu đồ Use case cho Người quản trị</w:t>
        </w:r>
        <w:r w:rsidR="00B54450">
          <w:rPr>
            <w:webHidden/>
          </w:rPr>
          <w:tab/>
        </w:r>
        <w:r w:rsidR="00B54450">
          <w:rPr>
            <w:webHidden/>
          </w:rPr>
          <w:fldChar w:fldCharType="begin"/>
        </w:r>
        <w:r w:rsidR="00B54450">
          <w:rPr>
            <w:webHidden/>
          </w:rPr>
          <w:instrText xml:space="preserve"> PAGEREF _Toc319881462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63" w:history="1">
        <w:r w:rsidR="00B54450" w:rsidRPr="009D6E92">
          <w:rPr>
            <w:rStyle w:val="Hyperlink"/>
          </w:rPr>
          <w:t>IV.2</w:t>
        </w:r>
        <w:r w:rsidR="00B54450">
          <w:rPr>
            <w:rFonts w:asciiTheme="minorHAnsi" w:eastAsiaTheme="minorEastAsia" w:hAnsiTheme="minorHAnsi" w:cstheme="minorBidi"/>
          </w:rPr>
          <w:tab/>
        </w:r>
        <w:r w:rsidR="00B54450" w:rsidRPr="009D6E92">
          <w:rPr>
            <w:rStyle w:val="Hyperlink"/>
          </w:rPr>
          <w:t>Biểu đồ Use case cho Người sử dụng</w:t>
        </w:r>
        <w:r w:rsidR="00B54450">
          <w:rPr>
            <w:webHidden/>
          </w:rPr>
          <w:tab/>
        </w:r>
        <w:r w:rsidR="00B54450">
          <w:rPr>
            <w:webHidden/>
          </w:rPr>
          <w:fldChar w:fldCharType="begin"/>
        </w:r>
        <w:r w:rsidR="00B54450">
          <w:rPr>
            <w:webHidden/>
          </w:rPr>
          <w:instrText xml:space="preserve"> PAGEREF _Toc319881463 \h </w:instrText>
        </w:r>
        <w:r w:rsidR="00B54450">
          <w:rPr>
            <w:webHidden/>
          </w:rPr>
        </w:r>
        <w:r w:rsidR="00B54450">
          <w:rPr>
            <w:webHidden/>
          </w:rPr>
          <w:fldChar w:fldCharType="separate"/>
        </w:r>
        <w:r w:rsidR="00B54450">
          <w:rPr>
            <w:webHidden/>
          </w:rPr>
          <w:t>8</w:t>
        </w:r>
        <w:r w:rsidR="00B54450">
          <w:rPr>
            <w:webHidden/>
          </w:rPr>
          <w:fldChar w:fldCharType="end"/>
        </w:r>
      </w:hyperlink>
    </w:p>
    <w:p w:rsidR="00B54450" w:rsidRDefault="00AC1CFF">
      <w:pPr>
        <w:pStyle w:val="TOC1"/>
        <w:rPr>
          <w:rFonts w:asciiTheme="minorHAnsi" w:eastAsiaTheme="minorEastAsia" w:hAnsiTheme="minorHAnsi" w:cstheme="minorBidi"/>
          <w:b w:val="0"/>
          <w:sz w:val="22"/>
          <w:szCs w:val="22"/>
        </w:rPr>
      </w:pPr>
      <w:hyperlink w:anchor="_Toc319881464" w:history="1">
        <w:r w:rsidR="00B54450" w:rsidRPr="009D6E92">
          <w:rPr>
            <w:rStyle w:val="Hyperlink"/>
          </w:rPr>
          <w:t>V.</w:t>
        </w:r>
        <w:r w:rsidR="00B54450">
          <w:rPr>
            <w:rFonts w:asciiTheme="minorHAnsi" w:eastAsiaTheme="minorEastAsia" w:hAnsiTheme="minorHAnsi" w:cstheme="minorBidi"/>
            <w:b w:val="0"/>
            <w:sz w:val="22"/>
            <w:szCs w:val="22"/>
          </w:rPr>
          <w:tab/>
        </w:r>
        <w:r w:rsidR="00B54450" w:rsidRPr="009D6E92">
          <w:rPr>
            <w:rStyle w:val="Hyperlink"/>
          </w:rPr>
          <w:t>Các yêu cầu cụ thể: Yêu cầu về chức năng</w:t>
        </w:r>
        <w:r w:rsidR="00B54450">
          <w:rPr>
            <w:webHidden/>
          </w:rPr>
          <w:tab/>
        </w:r>
        <w:r w:rsidR="00B54450">
          <w:rPr>
            <w:webHidden/>
          </w:rPr>
          <w:fldChar w:fldCharType="begin"/>
        </w:r>
        <w:r w:rsidR="00B54450">
          <w:rPr>
            <w:webHidden/>
          </w:rPr>
          <w:instrText xml:space="preserve"> PAGEREF _Toc319881464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65" w:history="1">
        <w:r w:rsidR="00B54450" w:rsidRPr="009D6E92">
          <w:rPr>
            <w:rStyle w:val="Hyperlink"/>
          </w:rPr>
          <w:t>V.1</w:t>
        </w:r>
        <w:r w:rsidR="00B54450">
          <w:rPr>
            <w:rFonts w:asciiTheme="minorHAnsi" w:eastAsiaTheme="minorEastAsia" w:hAnsiTheme="minorHAnsi" w:cstheme="minorBidi"/>
          </w:rPr>
          <w:tab/>
        </w:r>
        <w:r w:rsidR="00B54450" w:rsidRPr="009D6E92">
          <w:rPr>
            <w:rStyle w:val="Hyperlink"/>
          </w:rPr>
          <w:t>Đăng nhập</w:t>
        </w:r>
        <w:r w:rsidR="00B54450">
          <w:rPr>
            <w:webHidden/>
          </w:rPr>
          <w:tab/>
        </w:r>
        <w:r w:rsidR="00B54450">
          <w:rPr>
            <w:webHidden/>
          </w:rPr>
          <w:fldChar w:fldCharType="begin"/>
        </w:r>
        <w:r w:rsidR="00B54450">
          <w:rPr>
            <w:webHidden/>
          </w:rPr>
          <w:instrText xml:space="preserve"> PAGEREF _Toc319881465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66" w:history="1">
        <w:r w:rsidR="00B54450" w:rsidRPr="009D6E92">
          <w:rPr>
            <w:rStyle w:val="Hyperlink"/>
          </w:rPr>
          <w:t>V.2</w:t>
        </w:r>
        <w:r w:rsidR="00B54450">
          <w:rPr>
            <w:rFonts w:asciiTheme="minorHAnsi" w:eastAsiaTheme="minorEastAsia" w:hAnsiTheme="minorHAnsi" w:cstheme="minorBidi"/>
          </w:rPr>
          <w:tab/>
        </w:r>
        <w:r w:rsidR="00B54450" w:rsidRPr="009D6E92">
          <w:rPr>
            <w:rStyle w:val="Hyperlink"/>
          </w:rPr>
          <w:t>Đăng xuất</w:t>
        </w:r>
        <w:r w:rsidR="00B54450">
          <w:rPr>
            <w:webHidden/>
          </w:rPr>
          <w:tab/>
        </w:r>
        <w:r w:rsidR="00B54450">
          <w:rPr>
            <w:webHidden/>
          </w:rPr>
          <w:fldChar w:fldCharType="begin"/>
        </w:r>
        <w:r w:rsidR="00B54450">
          <w:rPr>
            <w:webHidden/>
          </w:rPr>
          <w:instrText xml:space="preserve"> PAGEREF _Toc319881466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67" w:history="1">
        <w:r w:rsidR="00B54450" w:rsidRPr="009D6E92">
          <w:rPr>
            <w:rStyle w:val="Hyperlink"/>
          </w:rPr>
          <w:t>V.3</w:t>
        </w:r>
        <w:r w:rsidR="00B54450">
          <w:rPr>
            <w:rFonts w:asciiTheme="minorHAnsi" w:eastAsiaTheme="minorEastAsia" w:hAnsiTheme="minorHAnsi" w:cstheme="minorBidi"/>
          </w:rPr>
          <w:tab/>
        </w:r>
        <w:r w:rsidR="00B54450" w:rsidRPr="009D6E92">
          <w:rPr>
            <w:rStyle w:val="Hyperlink"/>
          </w:rPr>
          <w:t>…</w:t>
        </w:r>
        <w:r w:rsidR="00B54450">
          <w:rPr>
            <w:webHidden/>
          </w:rPr>
          <w:tab/>
        </w:r>
        <w:r w:rsidR="00B54450">
          <w:rPr>
            <w:webHidden/>
          </w:rPr>
          <w:fldChar w:fldCharType="begin"/>
        </w:r>
        <w:r w:rsidR="00B54450">
          <w:rPr>
            <w:webHidden/>
          </w:rPr>
          <w:instrText xml:space="preserve"> PAGEREF _Toc319881467 \h </w:instrText>
        </w:r>
        <w:r w:rsidR="00B54450">
          <w:rPr>
            <w:webHidden/>
          </w:rPr>
        </w:r>
        <w:r w:rsidR="00B54450">
          <w:rPr>
            <w:webHidden/>
          </w:rPr>
          <w:fldChar w:fldCharType="separate"/>
        </w:r>
        <w:r w:rsidR="00B54450">
          <w:rPr>
            <w:webHidden/>
          </w:rPr>
          <w:t>9</w:t>
        </w:r>
        <w:r w:rsidR="00B54450">
          <w:rPr>
            <w:webHidden/>
          </w:rPr>
          <w:fldChar w:fldCharType="end"/>
        </w:r>
      </w:hyperlink>
    </w:p>
    <w:p w:rsidR="00B54450" w:rsidRDefault="00AC1CFF">
      <w:pPr>
        <w:pStyle w:val="TOC1"/>
        <w:rPr>
          <w:rFonts w:asciiTheme="minorHAnsi" w:eastAsiaTheme="minorEastAsia" w:hAnsiTheme="minorHAnsi" w:cstheme="minorBidi"/>
          <w:b w:val="0"/>
          <w:sz w:val="22"/>
          <w:szCs w:val="22"/>
        </w:rPr>
      </w:pPr>
      <w:hyperlink w:anchor="_Toc319881468" w:history="1">
        <w:r w:rsidR="00B54450" w:rsidRPr="009D6E92">
          <w:rPr>
            <w:rStyle w:val="Hyperlink"/>
          </w:rPr>
          <w:t>VI.</w:t>
        </w:r>
        <w:r w:rsidR="00B54450">
          <w:rPr>
            <w:rFonts w:asciiTheme="minorHAnsi" w:eastAsiaTheme="minorEastAsia" w:hAnsiTheme="minorHAnsi" w:cstheme="minorBidi"/>
            <w:b w:val="0"/>
            <w:sz w:val="22"/>
            <w:szCs w:val="22"/>
          </w:rPr>
          <w:tab/>
        </w:r>
        <w:r w:rsidR="00B54450" w:rsidRPr="009D6E92">
          <w:rPr>
            <w:rStyle w:val="Hyperlink"/>
          </w:rPr>
          <w:t>Các yêu cầu phi chức năng</w:t>
        </w:r>
        <w:r w:rsidR="00B54450">
          <w:rPr>
            <w:webHidden/>
          </w:rPr>
          <w:tab/>
        </w:r>
        <w:r w:rsidR="00B54450">
          <w:rPr>
            <w:webHidden/>
          </w:rPr>
          <w:fldChar w:fldCharType="begin"/>
        </w:r>
        <w:r w:rsidR="00B54450">
          <w:rPr>
            <w:webHidden/>
          </w:rPr>
          <w:instrText xml:space="preserve"> PAGEREF _Toc319881468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69" w:history="1">
        <w:r w:rsidR="00B54450" w:rsidRPr="009D6E92">
          <w:rPr>
            <w:rStyle w:val="Hyperlink"/>
          </w:rPr>
          <w:t>VI.1</w:t>
        </w:r>
        <w:r w:rsidR="00B54450">
          <w:rPr>
            <w:rFonts w:asciiTheme="minorHAnsi" w:eastAsiaTheme="minorEastAsia" w:hAnsiTheme="minorHAnsi" w:cstheme="minorBidi"/>
          </w:rPr>
          <w:tab/>
        </w:r>
        <w:r w:rsidR="00B54450" w:rsidRPr="009D6E92">
          <w:rPr>
            <w:rStyle w:val="Hyperlink"/>
          </w:rPr>
          <w:t>Yêu cầu về hiệu suất</w:t>
        </w:r>
        <w:r w:rsidR="00B54450">
          <w:rPr>
            <w:webHidden/>
          </w:rPr>
          <w:tab/>
        </w:r>
        <w:r w:rsidR="00B54450">
          <w:rPr>
            <w:webHidden/>
          </w:rPr>
          <w:fldChar w:fldCharType="begin"/>
        </w:r>
        <w:r w:rsidR="00B54450">
          <w:rPr>
            <w:webHidden/>
          </w:rPr>
          <w:instrText xml:space="preserve"> PAGEREF _Toc319881469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70" w:history="1">
        <w:r w:rsidR="00B54450" w:rsidRPr="009D6E92">
          <w:rPr>
            <w:rStyle w:val="Hyperlink"/>
          </w:rPr>
          <w:t>VI.2</w:t>
        </w:r>
        <w:r w:rsidR="00B54450">
          <w:rPr>
            <w:rFonts w:asciiTheme="minorHAnsi" w:eastAsiaTheme="minorEastAsia" w:hAnsiTheme="minorHAnsi" w:cstheme="minorBidi"/>
          </w:rPr>
          <w:tab/>
        </w:r>
        <w:r w:rsidR="00B54450" w:rsidRPr="009D6E92">
          <w:rPr>
            <w:rStyle w:val="Hyperlink"/>
          </w:rPr>
          <w:t>Yêu cầu về tính tiện dụng</w:t>
        </w:r>
        <w:r w:rsidR="00B54450">
          <w:rPr>
            <w:webHidden/>
          </w:rPr>
          <w:tab/>
        </w:r>
        <w:r w:rsidR="00B54450">
          <w:rPr>
            <w:webHidden/>
          </w:rPr>
          <w:fldChar w:fldCharType="begin"/>
        </w:r>
        <w:r w:rsidR="00B54450">
          <w:rPr>
            <w:webHidden/>
          </w:rPr>
          <w:instrText xml:space="preserve"> PAGEREF _Toc319881470 \h </w:instrText>
        </w:r>
        <w:r w:rsidR="00B54450">
          <w:rPr>
            <w:webHidden/>
          </w:rPr>
        </w:r>
        <w:r w:rsidR="00B54450">
          <w:rPr>
            <w:webHidden/>
          </w:rPr>
          <w:fldChar w:fldCharType="separate"/>
        </w:r>
        <w:r w:rsidR="00B54450">
          <w:rPr>
            <w:webHidden/>
          </w:rPr>
          <w:t>10</w:t>
        </w:r>
        <w:r w:rsidR="00B54450">
          <w:rPr>
            <w:webHidden/>
          </w:rPr>
          <w:fldChar w:fldCharType="end"/>
        </w:r>
      </w:hyperlink>
    </w:p>
    <w:p w:rsidR="00B54450" w:rsidRDefault="00AC1CFF">
      <w:pPr>
        <w:pStyle w:val="TOC2"/>
        <w:rPr>
          <w:rFonts w:asciiTheme="minorHAnsi" w:eastAsiaTheme="minorEastAsia" w:hAnsiTheme="minorHAnsi" w:cstheme="minorBidi"/>
        </w:rPr>
      </w:pPr>
      <w:hyperlink w:anchor="_Toc319881471" w:history="1">
        <w:r w:rsidR="00B54450" w:rsidRPr="009D6E92">
          <w:rPr>
            <w:rStyle w:val="Hyperlink"/>
          </w:rPr>
          <w:t>VI.3</w:t>
        </w:r>
        <w:r w:rsidR="00B54450">
          <w:rPr>
            <w:rFonts w:asciiTheme="minorHAnsi" w:eastAsiaTheme="minorEastAsia" w:hAnsiTheme="minorHAnsi" w:cstheme="minorBidi"/>
          </w:rPr>
          <w:tab/>
        </w:r>
        <w:r w:rsidR="00B54450" w:rsidRPr="009D6E92">
          <w:rPr>
            <w:rStyle w:val="Hyperlink"/>
          </w:rPr>
          <w:t>Yêu cầu về bảo mật</w:t>
        </w:r>
        <w:r w:rsidR="00B54450">
          <w:rPr>
            <w:webHidden/>
          </w:rPr>
          <w:tab/>
        </w:r>
        <w:r w:rsidR="00B54450">
          <w:rPr>
            <w:webHidden/>
          </w:rPr>
          <w:fldChar w:fldCharType="begin"/>
        </w:r>
        <w:r w:rsidR="00B54450">
          <w:rPr>
            <w:webHidden/>
          </w:rPr>
          <w:instrText xml:space="preserve"> PAGEREF _Toc319881471 \h </w:instrText>
        </w:r>
        <w:r w:rsidR="00B54450">
          <w:rPr>
            <w:webHidden/>
          </w:rPr>
        </w:r>
        <w:r w:rsidR="00B54450">
          <w:rPr>
            <w:webHidden/>
          </w:rPr>
          <w:fldChar w:fldCharType="separate"/>
        </w:r>
        <w:r w:rsidR="00B54450">
          <w:rPr>
            <w:webHidden/>
          </w:rPr>
          <w:t>10</w:t>
        </w:r>
        <w:r w:rsidR="00B54450">
          <w:rPr>
            <w:webHidden/>
          </w:rPr>
          <w:fldChar w:fldCharType="end"/>
        </w:r>
      </w:hyperlink>
    </w:p>
    <w:p w:rsidR="009916D6" w:rsidRDefault="001E2E1F" w:rsidP="006B6D97">
      <w:pPr>
        <w:rPr>
          <w:rFonts w:ascii="Times New Roman" w:hAnsi="Times New Roman" w:cs="Times New Roman"/>
        </w:rPr>
      </w:pPr>
      <w:r>
        <w:rPr>
          <w:rFonts w:ascii="Times New Roman" w:hAnsi="Times New Roman" w:cs="Times New Roman"/>
          <w:b/>
          <w:noProof/>
          <w:sz w:val="26"/>
          <w:szCs w:val="26"/>
        </w:rPr>
        <w:fldChar w:fldCharType="end"/>
      </w:r>
    </w:p>
    <w:p w:rsidR="009916D6" w:rsidRDefault="009916D6">
      <w:pPr>
        <w:rPr>
          <w:rFonts w:ascii="Times New Roman" w:hAnsi="Times New Roman" w:cs="Times New Roman"/>
        </w:rPr>
      </w:pPr>
      <w:r>
        <w:rPr>
          <w:rFonts w:ascii="Times New Roman" w:hAnsi="Times New Roman" w:cs="Times New Roman"/>
        </w:rPr>
        <w:br w:type="page"/>
      </w:r>
    </w:p>
    <w:p w:rsidR="00F701CE" w:rsidRDefault="00001131" w:rsidP="00001131">
      <w:pPr>
        <w:pStyle w:val="MyStyleTitle"/>
      </w:pPr>
      <w:bookmarkStart w:id="1" w:name="_Toc319881448"/>
      <w:r>
        <w:lastRenderedPageBreak/>
        <w:t>Danh sách các bản</w:t>
      </w:r>
      <w:bookmarkEnd w:id="1"/>
    </w:p>
    <w:p w:rsidR="001F6F18" w:rsidRPr="008C3BA4" w:rsidRDefault="00001131">
      <w:pPr>
        <w:pStyle w:val="TOC1"/>
        <w:tabs>
          <w:tab w:val="left" w:pos="1100"/>
        </w:tabs>
        <w:rPr>
          <w:rFonts w:asciiTheme="minorHAnsi" w:eastAsiaTheme="minorEastAsia" w:hAnsiTheme="minorHAnsi" w:cstheme="minorBidi"/>
          <w:b w:val="0"/>
          <w:sz w:val="22"/>
          <w:szCs w:val="22"/>
        </w:rPr>
      </w:pPr>
      <w:r w:rsidRPr="008C3BA4">
        <w:rPr>
          <w:b w:val="0"/>
          <w:sz w:val="24"/>
          <w:szCs w:val="24"/>
        </w:rPr>
        <w:fldChar w:fldCharType="begin"/>
      </w:r>
      <w:r w:rsidRPr="008C3BA4">
        <w:rPr>
          <w:b w:val="0"/>
          <w:sz w:val="24"/>
          <w:szCs w:val="24"/>
        </w:rPr>
        <w:instrText xml:space="preserve"> TOC \h \z \t "MyStyle Table,1" </w:instrText>
      </w:r>
      <w:r w:rsidRPr="008C3BA4">
        <w:rPr>
          <w:b w:val="0"/>
          <w:sz w:val="24"/>
          <w:szCs w:val="24"/>
        </w:rPr>
        <w:fldChar w:fldCharType="separate"/>
      </w:r>
      <w:hyperlink w:anchor="_Toc319881215" w:history="1">
        <w:r w:rsidR="001F6F18" w:rsidRPr="008C3BA4">
          <w:rPr>
            <w:rStyle w:val="Hyperlink"/>
            <w:b w:val="0"/>
          </w:rPr>
          <w:t>Bảng 1:</w:t>
        </w:r>
        <w:r w:rsidR="001F6F18" w:rsidRPr="008C3BA4">
          <w:rPr>
            <w:rFonts w:asciiTheme="minorHAnsi" w:eastAsiaTheme="minorEastAsia" w:hAnsiTheme="minorHAnsi" w:cstheme="minorBidi"/>
            <w:b w:val="0"/>
            <w:sz w:val="22"/>
            <w:szCs w:val="22"/>
          </w:rPr>
          <w:tab/>
        </w:r>
        <w:r w:rsidR="001F6F18" w:rsidRPr="008C3BA4">
          <w:rPr>
            <w:rStyle w:val="Hyperlink"/>
            <w:b w:val="0"/>
          </w:rPr>
          <w:t>Lược sử sửa đổi</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_Toc319881215 \h </w:instrText>
        </w:r>
        <w:r w:rsidR="001F6F18" w:rsidRPr="008C3BA4">
          <w:rPr>
            <w:b w:val="0"/>
            <w:webHidden/>
          </w:rPr>
        </w:r>
        <w:r w:rsidR="001F6F18" w:rsidRPr="008C3BA4">
          <w:rPr>
            <w:b w:val="0"/>
            <w:webHidden/>
          </w:rPr>
          <w:fldChar w:fldCharType="separate"/>
        </w:r>
        <w:r w:rsidR="001F6F18" w:rsidRPr="008C3BA4">
          <w:rPr>
            <w:b w:val="0"/>
            <w:webHidden/>
          </w:rPr>
          <w:t>iii</w:t>
        </w:r>
        <w:r w:rsidR="001F6F18" w:rsidRPr="008C3BA4">
          <w:rPr>
            <w:b w:val="0"/>
            <w:webHidden/>
          </w:rPr>
          <w:fldChar w:fldCharType="end"/>
        </w:r>
      </w:hyperlink>
    </w:p>
    <w:p w:rsidR="001F6F18" w:rsidRPr="008C3BA4" w:rsidRDefault="00AC1CFF">
      <w:pPr>
        <w:pStyle w:val="TOC1"/>
        <w:tabs>
          <w:tab w:val="left" w:pos="1100"/>
        </w:tabs>
        <w:rPr>
          <w:rFonts w:asciiTheme="minorHAnsi" w:eastAsiaTheme="minorEastAsia" w:hAnsiTheme="minorHAnsi" w:cstheme="minorBidi"/>
          <w:b w:val="0"/>
          <w:sz w:val="22"/>
          <w:szCs w:val="22"/>
        </w:rPr>
      </w:pPr>
      <w:hyperlink w:anchor="_Toc319881216" w:history="1">
        <w:r w:rsidR="001F6F18" w:rsidRPr="008C3BA4">
          <w:rPr>
            <w:rStyle w:val="Hyperlink"/>
            <w:b w:val="0"/>
          </w:rPr>
          <w:t>Bảng 2:</w:t>
        </w:r>
        <w:r w:rsidR="001F6F18" w:rsidRPr="008C3BA4">
          <w:rPr>
            <w:rFonts w:asciiTheme="minorHAnsi" w:eastAsiaTheme="minorEastAsia" w:hAnsiTheme="minorHAnsi" w:cstheme="minorBidi"/>
            <w:b w:val="0"/>
            <w:sz w:val="22"/>
            <w:szCs w:val="22"/>
          </w:rPr>
          <w:tab/>
        </w:r>
        <w:r w:rsidR="001F6F18" w:rsidRPr="008C3BA4">
          <w:rPr>
            <w:rStyle w:val="Hyperlink"/>
            <w:b w:val="0"/>
          </w:rPr>
          <w:t>Người đọc tài liệu và các đề nghị</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_Toc319881216 \h </w:instrText>
        </w:r>
        <w:r w:rsidR="001F6F18" w:rsidRPr="008C3BA4">
          <w:rPr>
            <w:b w:val="0"/>
            <w:webHidden/>
          </w:rPr>
        </w:r>
        <w:r w:rsidR="001F6F18" w:rsidRPr="008C3BA4">
          <w:rPr>
            <w:b w:val="0"/>
            <w:webHidden/>
          </w:rPr>
          <w:fldChar w:fldCharType="separate"/>
        </w:r>
        <w:r w:rsidR="001F6F18" w:rsidRPr="008C3BA4">
          <w:rPr>
            <w:b w:val="0"/>
            <w:webHidden/>
          </w:rPr>
          <w:t>2</w:t>
        </w:r>
        <w:r w:rsidR="001F6F18" w:rsidRPr="008C3BA4">
          <w:rPr>
            <w:b w:val="0"/>
            <w:webHidden/>
          </w:rPr>
          <w:fldChar w:fldCharType="end"/>
        </w:r>
      </w:hyperlink>
    </w:p>
    <w:p w:rsidR="001F6F18" w:rsidRPr="008C3BA4" w:rsidRDefault="00AC1CFF">
      <w:pPr>
        <w:pStyle w:val="TOC1"/>
        <w:tabs>
          <w:tab w:val="left" w:pos="1100"/>
        </w:tabs>
        <w:rPr>
          <w:rFonts w:asciiTheme="minorHAnsi" w:eastAsiaTheme="minorEastAsia" w:hAnsiTheme="minorHAnsi" w:cstheme="minorBidi"/>
          <w:b w:val="0"/>
          <w:sz w:val="22"/>
          <w:szCs w:val="22"/>
        </w:rPr>
      </w:pPr>
      <w:hyperlink w:anchor="_Toc319881217" w:history="1">
        <w:r w:rsidR="001F6F18" w:rsidRPr="008C3BA4">
          <w:rPr>
            <w:rStyle w:val="Hyperlink"/>
            <w:b w:val="0"/>
          </w:rPr>
          <w:t>Bảng 3:</w:t>
        </w:r>
        <w:r w:rsidR="001F6F18" w:rsidRPr="008C3BA4">
          <w:rPr>
            <w:rFonts w:asciiTheme="minorHAnsi" w:eastAsiaTheme="minorEastAsia" w:hAnsiTheme="minorHAnsi" w:cstheme="minorBidi"/>
            <w:b w:val="0"/>
            <w:sz w:val="22"/>
            <w:szCs w:val="22"/>
          </w:rPr>
          <w:tab/>
        </w:r>
        <w:r w:rsidR="001F6F18" w:rsidRPr="008C3BA4">
          <w:rPr>
            <w:rStyle w:val="Hyperlink"/>
            <w:b w:val="0"/>
          </w:rPr>
          <w:t>Độ ưu tiên</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_Toc319881217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AC1CFF">
      <w:pPr>
        <w:pStyle w:val="TOC1"/>
        <w:tabs>
          <w:tab w:val="left" w:pos="1100"/>
        </w:tabs>
        <w:rPr>
          <w:rFonts w:asciiTheme="minorHAnsi" w:eastAsiaTheme="minorEastAsia" w:hAnsiTheme="minorHAnsi" w:cstheme="minorBidi"/>
          <w:b w:val="0"/>
          <w:sz w:val="22"/>
          <w:szCs w:val="22"/>
        </w:rPr>
      </w:pPr>
      <w:hyperlink w:anchor="_Toc319881218" w:history="1">
        <w:r w:rsidR="001F6F18" w:rsidRPr="008C3BA4">
          <w:rPr>
            <w:rStyle w:val="Hyperlink"/>
            <w:b w:val="0"/>
          </w:rPr>
          <w:t>Bảng 4:</w:t>
        </w:r>
        <w:r w:rsidR="001F6F18" w:rsidRPr="008C3BA4">
          <w:rPr>
            <w:rFonts w:asciiTheme="minorHAnsi" w:eastAsiaTheme="minorEastAsia" w:hAnsiTheme="minorHAnsi" w:cstheme="minorBidi"/>
            <w:b w:val="0"/>
            <w:sz w:val="22"/>
            <w:szCs w:val="22"/>
          </w:rPr>
          <w:tab/>
        </w:r>
        <w:r w:rsidR="001F6F18" w:rsidRPr="008C3BA4">
          <w:rPr>
            <w:rStyle w:val="Hyperlink"/>
            <w:b w:val="0"/>
          </w:rPr>
          <w:t>Các chức năng của sản phẩm</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_Toc319881218 \h </w:instrText>
        </w:r>
        <w:r w:rsidR="001F6F18" w:rsidRPr="008C3BA4">
          <w:rPr>
            <w:b w:val="0"/>
            <w:webHidden/>
          </w:rPr>
        </w:r>
        <w:r w:rsidR="001F6F18" w:rsidRPr="008C3BA4">
          <w:rPr>
            <w:b w:val="0"/>
            <w:webHidden/>
          </w:rPr>
          <w:fldChar w:fldCharType="separate"/>
        </w:r>
        <w:r w:rsidR="001F6F18" w:rsidRPr="008C3BA4">
          <w:rPr>
            <w:b w:val="0"/>
            <w:webHidden/>
          </w:rPr>
          <w:t>3</w:t>
        </w:r>
        <w:r w:rsidR="001F6F18" w:rsidRPr="008C3BA4">
          <w:rPr>
            <w:b w:val="0"/>
            <w:webHidden/>
          </w:rPr>
          <w:fldChar w:fldCharType="end"/>
        </w:r>
      </w:hyperlink>
    </w:p>
    <w:p w:rsidR="001F6F18" w:rsidRPr="008C3BA4" w:rsidRDefault="00AC1CFF">
      <w:pPr>
        <w:pStyle w:val="TOC1"/>
        <w:tabs>
          <w:tab w:val="left" w:pos="1100"/>
        </w:tabs>
        <w:rPr>
          <w:rFonts w:asciiTheme="minorHAnsi" w:eastAsiaTheme="minorEastAsia" w:hAnsiTheme="minorHAnsi" w:cstheme="minorBidi"/>
          <w:b w:val="0"/>
          <w:sz w:val="22"/>
          <w:szCs w:val="22"/>
        </w:rPr>
      </w:pPr>
      <w:hyperlink w:anchor="_Toc319881219" w:history="1">
        <w:r w:rsidR="001F6F18" w:rsidRPr="008C3BA4">
          <w:rPr>
            <w:rStyle w:val="Hyperlink"/>
            <w:b w:val="0"/>
          </w:rPr>
          <w:t>Bảng 5:</w:t>
        </w:r>
        <w:r w:rsidR="001F6F18" w:rsidRPr="008C3BA4">
          <w:rPr>
            <w:rFonts w:asciiTheme="minorHAnsi" w:eastAsiaTheme="minorEastAsia" w:hAnsiTheme="minorHAnsi" w:cstheme="minorBidi"/>
            <w:b w:val="0"/>
            <w:sz w:val="22"/>
            <w:szCs w:val="22"/>
          </w:rPr>
          <w:tab/>
        </w:r>
        <w:r w:rsidR="001F6F18" w:rsidRPr="008C3BA4">
          <w:rPr>
            <w:rStyle w:val="Hyperlink"/>
            <w:b w:val="0"/>
          </w:rPr>
          <w:t>Các tác nhân của hệ thống</w:t>
        </w:r>
        <w:r w:rsidR="001F6F18" w:rsidRPr="008C3BA4">
          <w:rPr>
            <w:b w:val="0"/>
            <w:webHidden/>
          </w:rPr>
          <w:tab/>
        </w:r>
        <w:r w:rsidR="001F6F18" w:rsidRPr="008C3BA4">
          <w:rPr>
            <w:b w:val="0"/>
            <w:webHidden/>
          </w:rPr>
          <w:fldChar w:fldCharType="begin"/>
        </w:r>
        <w:r w:rsidR="001F6F18" w:rsidRPr="008C3BA4">
          <w:rPr>
            <w:b w:val="0"/>
            <w:webHidden/>
          </w:rPr>
          <w:instrText xml:space="preserve"> PAGEREF _Toc319881219 \h </w:instrText>
        </w:r>
        <w:r w:rsidR="001F6F18" w:rsidRPr="008C3BA4">
          <w:rPr>
            <w:b w:val="0"/>
            <w:webHidden/>
          </w:rPr>
        </w:r>
        <w:r w:rsidR="001F6F18" w:rsidRPr="008C3BA4">
          <w:rPr>
            <w:b w:val="0"/>
            <w:webHidden/>
          </w:rPr>
          <w:fldChar w:fldCharType="separate"/>
        </w:r>
        <w:r w:rsidR="001F6F18" w:rsidRPr="008C3BA4">
          <w:rPr>
            <w:b w:val="0"/>
            <w:webHidden/>
          </w:rPr>
          <w:t>5</w:t>
        </w:r>
        <w:r w:rsidR="001F6F18" w:rsidRPr="008C3BA4">
          <w:rPr>
            <w:b w:val="0"/>
            <w:webHidden/>
          </w:rPr>
          <w:fldChar w:fldCharType="end"/>
        </w:r>
      </w:hyperlink>
    </w:p>
    <w:p w:rsidR="00001131" w:rsidRDefault="00001131" w:rsidP="001F6F18">
      <w:pPr>
        <w:pStyle w:val="MyStylecontent"/>
        <w:spacing w:after="0" w:afterAutospacing="0"/>
      </w:pPr>
      <w:r w:rsidRPr="008C3BA4">
        <w:rPr>
          <w:sz w:val="24"/>
          <w:szCs w:val="24"/>
        </w:rPr>
        <w:fldChar w:fldCharType="end"/>
      </w:r>
    </w:p>
    <w:p w:rsidR="00F701CE" w:rsidRDefault="00F701CE">
      <w:pPr>
        <w:rPr>
          <w:rFonts w:ascii="Times New Roman" w:hAnsi="Times New Roman" w:cs="Times New Roman"/>
        </w:rPr>
      </w:pPr>
      <w:r>
        <w:rPr>
          <w:rFonts w:ascii="Times New Roman" w:hAnsi="Times New Roman" w:cs="Times New Roman"/>
        </w:rPr>
        <w:br w:type="page"/>
      </w:r>
    </w:p>
    <w:p w:rsidR="006B6D97" w:rsidRDefault="00F701CE" w:rsidP="00553D99">
      <w:pPr>
        <w:pStyle w:val="MyStyleTitle"/>
      </w:pPr>
      <w:bookmarkStart w:id="2" w:name="_Toc319881449"/>
      <w:r>
        <w:lastRenderedPageBreak/>
        <w:t>Lược sử</w:t>
      </w:r>
      <w:r w:rsidR="00151B85">
        <w:t xml:space="preserve"> các</w:t>
      </w:r>
      <w:r>
        <w:t xml:space="preserve"> </w:t>
      </w:r>
      <w:r w:rsidR="00151B85">
        <w:t>phiên bản</w:t>
      </w:r>
      <w:bookmarkEnd w:id="2"/>
    </w:p>
    <w:p w:rsidR="00F701CE" w:rsidRPr="00EE26E9" w:rsidRDefault="00151B85" w:rsidP="00FA5E4B">
      <w:pPr>
        <w:pStyle w:val="MyStyleTable"/>
      </w:pPr>
      <w:bookmarkStart w:id="3" w:name="_Toc319881215"/>
      <w:r w:rsidRPr="00EE26E9">
        <w:t>Lược sử sửa đổi</w:t>
      </w:r>
      <w:bookmarkEnd w:id="3"/>
    </w:p>
    <w:tbl>
      <w:tblPr>
        <w:tblStyle w:val="TableGrid"/>
        <w:tblW w:w="9670" w:type="dxa"/>
        <w:tblLook w:val="04A0" w:firstRow="1" w:lastRow="0" w:firstColumn="1" w:lastColumn="0" w:noHBand="0" w:noVBand="1"/>
      </w:tblPr>
      <w:tblGrid>
        <w:gridCol w:w="2268"/>
        <w:gridCol w:w="2034"/>
        <w:gridCol w:w="3600"/>
        <w:gridCol w:w="1768"/>
      </w:tblGrid>
      <w:tr w:rsidR="00151B85" w:rsidRPr="00BA4C13" w:rsidTr="00BD7BB5">
        <w:tc>
          <w:tcPr>
            <w:tcW w:w="2268" w:type="dxa"/>
            <w:shd w:val="clear" w:color="auto" w:fill="D9D9D9" w:themeFill="background1" w:themeFillShade="D9"/>
          </w:tcPr>
          <w:p w:rsidR="00151B85" w:rsidRPr="00BA4C13" w:rsidRDefault="00AF4BC1" w:rsidP="008367B9">
            <w:pPr>
              <w:pStyle w:val="MyStylecontent"/>
              <w:jc w:val="left"/>
              <w:rPr>
                <w:b/>
              </w:rPr>
            </w:pPr>
            <w:r w:rsidRPr="00BA4C13">
              <w:rPr>
                <w:b/>
              </w:rPr>
              <w:t>Tên</w:t>
            </w:r>
          </w:p>
        </w:tc>
        <w:tc>
          <w:tcPr>
            <w:tcW w:w="2034" w:type="dxa"/>
            <w:shd w:val="clear" w:color="auto" w:fill="D9D9D9" w:themeFill="background1" w:themeFillShade="D9"/>
          </w:tcPr>
          <w:p w:rsidR="00151B85" w:rsidRPr="00BA4C13" w:rsidRDefault="00AF4BC1" w:rsidP="00BA4C13">
            <w:pPr>
              <w:pStyle w:val="MyStylecontent"/>
              <w:jc w:val="center"/>
              <w:rPr>
                <w:b/>
              </w:rPr>
            </w:pPr>
            <w:r w:rsidRPr="00BA4C13">
              <w:rPr>
                <w:b/>
              </w:rPr>
              <w:t>Ngày thực hiện</w:t>
            </w:r>
          </w:p>
        </w:tc>
        <w:tc>
          <w:tcPr>
            <w:tcW w:w="3600" w:type="dxa"/>
            <w:shd w:val="clear" w:color="auto" w:fill="D9D9D9" w:themeFill="background1" w:themeFillShade="D9"/>
          </w:tcPr>
          <w:p w:rsidR="00151B85" w:rsidRPr="00BA4C13" w:rsidRDefault="00AF4BC1" w:rsidP="00BA4C13">
            <w:pPr>
              <w:pStyle w:val="MyStylecontent"/>
              <w:jc w:val="center"/>
              <w:rPr>
                <w:b/>
              </w:rPr>
            </w:pPr>
            <w:r w:rsidRPr="00BA4C13">
              <w:rPr>
                <w:b/>
              </w:rPr>
              <w:t>Nội dung</w:t>
            </w:r>
          </w:p>
        </w:tc>
        <w:tc>
          <w:tcPr>
            <w:tcW w:w="1768" w:type="dxa"/>
            <w:shd w:val="clear" w:color="auto" w:fill="D9D9D9" w:themeFill="background1" w:themeFillShade="D9"/>
          </w:tcPr>
          <w:p w:rsidR="00151B85" w:rsidRPr="00BA4C13" w:rsidRDefault="00AF4BC1" w:rsidP="00BA4C13">
            <w:pPr>
              <w:pStyle w:val="MyStylecontent"/>
              <w:jc w:val="center"/>
              <w:rPr>
                <w:b/>
              </w:rPr>
            </w:pPr>
            <w:r w:rsidRPr="00BA4C13">
              <w:rPr>
                <w:b/>
              </w:rPr>
              <w:t>Phiên bản</w:t>
            </w:r>
          </w:p>
        </w:tc>
      </w:tr>
      <w:tr w:rsidR="00151B85" w:rsidTr="00BD7BB5">
        <w:tc>
          <w:tcPr>
            <w:tcW w:w="2268" w:type="dxa"/>
          </w:tcPr>
          <w:p w:rsidR="00151B85" w:rsidRDefault="00AF4BC1" w:rsidP="00FA5E4B">
            <w:pPr>
              <w:pStyle w:val="MyStylecontent"/>
            </w:pPr>
            <w:r>
              <w:t>Phan Đức Chiến</w:t>
            </w:r>
          </w:p>
        </w:tc>
        <w:tc>
          <w:tcPr>
            <w:tcW w:w="2034" w:type="dxa"/>
          </w:tcPr>
          <w:p w:rsidR="00151B85" w:rsidRDefault="00AF4BC1" w:rsidP="00A56790">
            <w:pPr>
              <w:pStyle w:val="MyStylecontent"/>
              <w:jc w:val="center"/>
            </w:pPr>
            <w:r>
              <w:t>1</w:t>
            </w:r>
            <w:r w:rsidR="00A9468B">
              <w:t>0</w:t>
            </w:r>
            <w:r>
              <w:t>/03/2012</w:t>
            </w:r>
          </w:p>
        </w:tc>
        <w:tc>
          <w:tcPr>
            <w:tcW w:w="3600" w:type="dxa"/>
          </w:tcPr>
          <w:p w:rsidR="00151B85" w:rsidRDefault="00AF4BC1" w:rsidP="00FA5E4B">
            <w:pPr>
              <w:pStyle w:val="MyStylecontent"/>
            </w:pPr>
            <w:r>
              <w:t>Tạo template</w:t>
            </w:r>
          </w:p>
        </w:tc>
        <w:tc>
          <w:tcPr>
            <w:tcW w:w="1768" w:type="dxa"/>
          </w:tcPr>
          <w:p w:rsidR="00151B85" w:rsidRDefault="00AF4BC1" w:rsidP="003D1B25">
            <w:pPr>
              <w:pStyle w:val="MyStylecontent"/>
              <w:jc w:val="center"/>
            </w:pPr>
            <w:r>
              <w:t>1.0</w:t>
            </w:r>
          </w:p>
        </w:tc>
      </w:tr>
      <w:tr w:rsidR="00151B85" w:rsidTr="00BD7BB5">
        <w:tc>
          <w:tcPr>
            <w:tcW w:w="2268" w:type="dxa"/>
          </w:tcPr>
          <w:p w:rsidR="00151B85" w:rsidRDefault="00A9468B" w:rsidP="00FA5E4B">
            <w:pPr>
              <w:pStyle w:val="MyStylecontent"/>
            </w:pPr>
            <w:r>
              <w:t>Phan Đức Chiến</w:t>
            </w:r>
          </w:p>
        </w:tc>
        <w:tc>
          <w:tcPr>
            <w:tcW w:w="2034" w:type="dxa"/>
          </w:tcPr>
          <w:p w:rsidR="00151B85" w:rsidRDefault="00A9468B" w:rsidP="00A56790">
            <w:pPr>
              <w:pStyle w:val="MyStylecontent"/>
              <w:jc w:val="center"/>
            </w:pPr>
            <w:r>
              <w:t>17/03/2012</w:t>
            </w:r>
          </w:p>
        </w:tc>
        <w:tc>
          <w:tcPr>
            <w:tcW w:w="3600" w:type="dxa"/>
          </w:tcPr>
          <w:p w:rsidR="00151B85" w:rsidRDefault="00D922D3" w:rsidP="00FA5E4B">
            <w:pPr>
              <w:pStyle w:val="MyStylecontent"/>
            </w:pPr>
            <w:r>
              <w:t>Tạo biểu đồ User case và nội dung chi tiết các biểu đồ User case.</w:t>
            </w:r>
          </w:p>
        </w:tc>
        <w:tc>
          <w:tcPr>
            <w:tcW w:w="1768" w:type="dxa"/>
          </w:tcPr>
          <w:p w:rsidR="00151B85" w:rsidRDefault="00703F3D" w:rsidP="003D1B25">
            <w:pPr>
              <w:pStyle w:val="MyStylecontent"/>
              <w:jc w:val="center"/>
            </w:pPr>
            <w:r>
              <w:t>1.0</w:t>
            </w:r>
          </w:p>
        </w:tc>
      </w:tr>
    </w:tbl>
    <w:p w:rsidR="00151B85" w:rsidRDefault="00151B85" w:rsidP="006B6D97"/>
    <w:p w:rsidR="006B6D97" w:rsidRDefault="006B6D97" w:rsidP="006B6D97">
      <w:r>
        <w:br w:type="page"/>
      </w:r>
    </w:p>
    <w:p w:rsidR="00225036" w:rsidRDefault="00225036" w:rsidP="0034255F">
      <w:pPr>
        <w:pStyle w:val="MyStyleI"/>
        <w:sectPr w:rsidR="00225036" w:rsidSect="00A17A32">
          <w:footerReference w:type="default" r:id="rId11"/>
          <w:pgSz w:w="11907" w:h="16839" w:code="9"/>
          <w:pgMar w:top="1440" w:right="1197" w:bottom="1440" w:left="1710" w:header="720" w:footer="720" w:gutter="0"/>
          <w:pgNumType w:fmt="lowerRoman" w:start="1"/>
          <w:cols w:space="720"/>
          <w:docGrid w:linePitch="360"/>
        </w:sectPr>
      </w:pPr>
    </w:p>
    <w:p w:rsidR="00792CA3" w:rsidRDefault="000D1EEC" w:rsidP="00157673">
      <w:pPr>
        <w:pStyle w:val="MyStyleI"/>
      </w:pPr>
      <w:bookmarkStart w:id="4" w:name="_Toc319881450"/>
      <w:r>
        <w:lastRenderedPageBreak/>
        <w:t>Giới thiệu</w:t>
      </w:r>
      <w:bookmarkEnd w:id="4"/>
    </w:p>
    <w:p w:rsidR="005C2BE4" w:rsidRDefault="005C2BE4" w:rsidP="005C2BE4">
      <w:pPr>
        <w:pStyle w:val="MyStyle1"/>
      </w:pPr>
      <w:bookmarkStart w:id="5" w:name="_Toc319881451"/>
      <w:r>
        <w:t>Mục đích dự án</w:t>
      </w:r>
      <w:bookmarkEnd w:id="5"/>
    </w:p>
    <w:p w:rsidR="005C2BE4" w:rsidRDefault="005C2BE4" w:rsidP="00775B1C">
      <w:pPr>
        <w:pStyle w:val="MyStylecontent"/>
        <w:ind w:firstLine="720"/>
      </w:pPr>
      <w:r>
        <w:t>Hiện nay, việc học tập của học sinh và sinh viên ngày càng đòi hỏi nhiều thông, tài liệu cũng như người hướng dẫn, đặc biệt là kiểm tra kiến thức của mình. Nhiều hình thức kiểm tra đã được đưa ra như: làm bài tự luận, bài kiểm tra trắc nghiệm, … nhưng vẫn là làm bài trên giấy, rất bất tiện khi ra bài, làm bài cũng như chấm bài. Ngoài ra, còn đòi hỏi nhiều thời gian, công sức cho các giáo viên, giảng viên khi ra đề, chấm bài. Khi làm bài với hình thức tự luận hay trắc nghiệm truyền thống, yêu cầu người làm bài phải tập trung và làm trong một thời gian định trước.</w:t>
      </w:r>
    </w:p>
    <w:p w:rsidR="005C2BE4" w:rsidRDefault="005C2BE4" w:rsidP="00775B1C">
      <w:pPr>
        <w:pStyle w:val="MyStylecontent"/>
        <w:ind w:firstLine="720"/>
      </w:pPr>
      <w:r>
        <w:t>Để giải quyết các vấn đề bất cập nói trên của việc làm bài kiểm tra theo kiểu truyền thống, một Hệ thống trắc nghiệm trực tuyến sẽ giúp các giáo viên, giảng viên dể dàng hơn trong việc quản lý thư viện đề, nhanh chóng trong việc tạo bài thi trắc nghiệm và chấm bài trắc nghiệm. Thêm vào đó, nó giúp người làm bài dể dàng thao tác, an tâm làm bài thi của mình. Với hệ thống này, các trường, tổ chức đào tạo, khảo thí sẽ tiết kiệm nhiều chi phí khi tổ chức các bài kiểm tra, các bài thi.</w:t>
      </w:r>
    </w:p>
    <w:p w:rsidR="000D1EEC" w:rsidRDefault="000D1EEC" w:rsidP="000D1EEC">
      <w:pPr>
        <w:pStyle w:val="MyStyle1"/>
      </w:pPr>
      <w:bookmarkStart w:id="6" w:name="_Toc319881452"/>
      <w:r>
        <w:t>Mục đích</w:t>
      </w:r>
      <w:r w:rsidR="005C2BE4">
        <w:t xml:space="preserve"> tài liệu</w:t>
      </w:r>
      <w:bookmarkEnd w:id="6"/>
    </w:p>
    <w:p w:rsidR="00264747" w:rsidRDefault="000C1029" w:rsidP="00775B1C">
      <w:pPr>
        <w:pStyle w:val="MyStylecontent"/>
        <w:ind w:firstLine="720"/>
      </w:pPr>
      <w:r>
        <w:t>Sau đây</w:t>
      </w:r>
      <w:r w:rsidR="00264747">
        <w:t xml:space="preserve"> là tài tiệu SRS (Software Requirements Specification) mà sẽ giúp xác định yêu cầu và các đặc điểm kỹ thuật của Hệ thống trắc nghiệm trực tuyến sẽ được phát triển.</w:t>
      </w:r>
    </w:p>
    <w:p w:rsidR="00264747" w:rsidRDefault="000C1029" w:rsidP="00775B1C">
      <w:pPr>
        <w:pStyle w:val="MyStylecontent"/>
        <w:ind w:firstLine="720"/>
      </w:pPr>
      <w:r>
        <w:t>Mục đích của tài liệu này là mô tả một cách đầy đủ nhất các hoạt động bên ngoài của ứng dụng. Thêm vào đó, tài liệu này sẽ mô tả các yêu cầu phi chức năng, các ràng buộc về thiết kế và các tác nhân cần thiết khác để cung cấp một cách đầy đủ nhất, mô tả một cách toàn diện về yêu cầu phần mềm.</w:t>
      </w:r>
    </w:p>
    <w:p w:rsidR="000D1EEC" w:rsidRDefault="000D1EEC" w:rsidP="000D1EEC">
      <w:pPr>
        <w:pStyle w:val="MyStyle1"/>
      </w:pPr>
      <w:bookmarkStart w:id="7" w:name="_Toc319881453"/>
      <w:r>
        <w:t>Đối tượng và gợi ý đọc</w:t>
      </w:r>
      <w:bookmarkEnd w:id="7"/>
    </w:p>
    <w:p w:rsidR="00162619" w:rsidRDefault="00081353" w:rsidP="00775B1C">
      <w:pPr>
        <w:pStyle w:val="MyStylecontent"/>
        <w:ind w:firstLine="720"/>
      </w:pPr>
      <w:r w:rsidRPr="00081353">
        <w:rPr>
          <w:b/>
        </w:rPr>
        <w:t xml:space="preserve">Phần </w:t>
      </w:r>
      <w:r w:rsidR="000376C3">
        <w:rPr>
          <w:b/>
        </w:rPr>
        <w:t>I</w:t>
      </w:r>
      <w:r>
        <w:t xml:space="preserve"> của tài liệu này nên được đọc bởi tất cả mọi người. Phần này cung cấp cho người đọc tất cả các thông tin cần thiết để đọc phần còn lại của tài liệu cũng như tổng quan chung của vấn đề, giải pháp và mô tả làm thế nào các giải pháp sẽ mang lại lợi ích cho </w:t>
      </w:r>
      <w:r w:rsidR="000376C3">
        <w:t>hệ thống</w:t>
      </w:r>
      <w:r>
        <w:t>.</w:t>
      </w:r>
    </w:p>
    <w:p w:rsidR="000376C3" w:rsidRDefault="000376C3" w:rsidP="00775B1C">
      <w:pPr>
        <w:pStyle w:val="MyStylecontent"/>
        <w:ind w:firstLine="720"/>
      </w:pPr>
      <w:r w:rsidRPr="00081353">
        <w:rPr>
          <w:b/>
        </w:rPr>
        <w:t xml:space="preserve">Phần </w:t>
      </w:r>
      <w:r>
        <w:rPr>
          <w:b/>
        </w:rPr>
        <w:t>II</w:t>
      </w:r>
      <w:r>
        <w:t xml:space="preserve"> của tài liệu này nên được đọc bởi tất cả mọi người.</w:t>
      </w:r>
      <w:r w:rsidR="00AE4F56">
        <w:t xml:space="preserve"> </w:t>
      </w:r>
      <w:r>
        <w:rPr>
          <w:rStyle w:val="hps"/>
          <w:lang w:val="vi-VN"/>
        </w:rPr>
        <w:t>Phần</w:t>
      </w:r>
      <w:r>
        <w:rPr>
          <w:lang w:val="vi-VN"/>
        </w:rPr>
        <w:t xml:space="preserve"> </w:t>
      </w:r>
      <w:r>
        <w:rPr>
          <w:rStyle w:val="hps"/>
          <w:lang w:val="vi-VN"/>
        </w:rPr>
        <w:t>này đưa ra một</w:t>
      </w:r>
      <w:r>
        <w:rPr>
          <w:lang w:val="vi-VN"/>
        </w:rPr>
        <w:t xml:space="preserve"> </w:t>
      </w:r>
      <w:r>
        <w:rPr>
          <w:rStyle w:val="hps"/>
          <w:lang w:val="vi-VN"/>
        </w:rPr>
        <w:t>văn bản</w:t>
      </w:r>
      <w:r>
        <w:rPr>
          <w:lang w:val="vi-VN"/>
        </w:rPr>
        <w:t xml:space="preserve"> </w:t>
      </w:r>
      <w:r>
        <w:rPr>
          <w:rStyle w:val="hps"/>
          <w:lang w:val="vi-VN"/>
        </w:rPr>
        <w:t>chi tiết</w:t>
      </w:r>
      <w:r w:rsidR="00AE4F56">
        <w:rPr>
          <w:rStyle w:val="hps"/>
        </w:rPr>
        <w:t xml:space="preserve"> </w:t>
      </w:r>
      <w:r>
        <w:rPr>
          <w:lang w:val="vi-VN"/>
        </w:rPr>
        <w:t xml:space="preserve">mô tả </w:t>
      </w:r>
      <w:r>
        <w:rPr>
          <w:rStyle w:val="hps"/>
          <w:lang w:val="vi-VN"/>
        </w:rPr>
        <w:t>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làm thế nào</w:t>
      </w:r>
      <w:r>
        <w:rPr>
          <w:lang w:val="vi-VN"/>
        </w:rPr>
        <w:t xml:space="preserve"> </w:t>
      </w:r>
      <w:r>
        <w:rPr>
          <w:rStyle w:val="hps"/>
          <w:lang w:val="vi-VN"/>
        </w:rPr>
        <w:t>hệ thống</w:t>
      </w:r>
      <w:r>
        <w:rPr>
          <w:lang w:val="vi-VN"/>
        </w:rPr>
        <w:t xml:space="preserve"> </w:t>
      </w:r>
      <w:r>
        <w:rPr>
          <w:rStyle w:val="hps"/>
          <w:lang w:val="vi-VN"/>
        </w:rPr>
        <w:t>có</w:t>
      </w:r>
      <w:r>
        <w:rPr>
          <w:lang w:val="vi-VN"/>
        </w:rPr>
        <w:t xml:space="preserve"> </w:t>
      </w:r>
      <w:r>
        <w:rPr>
          <w:rStyle w:val="hps"/>
          <w:lang w:val="vi-VN"/>
        </w:rPr>
        <w:t>thể</w:t>
      </w:r>
      <w:r>
        <w:rPr>
          <w:lang w:val="vi-VN"/>
        </w:rPr>
        <w:t xml:space="preserve"> </w:t>
      </w:r>
      <w:r>
        <w:rPr>
          <w:rStyle w:val="hps"/>
          <w:lang w:val="vi-VN"/>
        </w:rPr>
        <w:t>gắn vào</w:t>
      </w:r>
      <w:r>
        <w:rPr>
          <w:lang w:val="vi-VN"/>
        </w:rPr>
        <w:t xml:space="preserve"> </w:t>
      </w:r>
      <w:r>
        <w:rPr>
          <w:rStyle w:val="hps"/>
          <w:lang w:val="vi-VN"/>
        </w:rPr>
        <w:t>hệ</w:t>
      </w:r>
      <w:r>
        <w:rPr>
          <w:lang w:val="vi-VN"/>
        </w:rPr>
        <w:t xml:space="preserve"> </w:t>
      </w:r>
      <w:r>
        <w:rPr>
          <w:rStyle w:val="hps"/>
          <w:lang w:val="vi-VN"/>
        </w:rPr>
        <w:t>thống</w:t>
      </w:r>
      <w:r>
        <w:rPr>
          <w:lang w:val="vi-VN"/>
        </w:rPr>
        <w:t xml:space="preserve"> </w:t>
      </w:r>
      <w:r>
        <w:rPr>
          <w:rStyle w:val="hps"/>
          <w:lang w:val="vi-VN"/>
        </w:rPr>
        <w:t>đã tồn tại</w:t>
      </w:r>
      <w:r>
        <w:rPr>
          <w:lang w:val="vi-VN"/>
        </w:rPr>
        <w:t>,</w:t>
      </w:r>
      <w:r w:rsidR="00AE4F56">
        <w:t xml:space="preserve"> </w:t>
      </w:r>
      <w:r>
        <w:rPr>
          <w:lang w:val="vi-VN"/>
        </w:rPr>
        <w:t xml:space="preserve">danh </w:t>
      </w:r>
      <w:r>
        <w:rPr>
          <w:rStyle w:val="hps"/>
          <w:lang w:val="vi-VN"/>
        </w:rPr>
        <w:t>sách</w:t>
      </w:r>
      <w:r>
        <w:rPr>
          <w:lang w:val="vi-VN"/>
        </w:rPr>
        <w:t xml:space="preserve"> </w:t>
      </w:r>
      <w:r>
        <w:rPr>
          <w:rStyle w:val="hps"/>
          <w:lang w:val="vi-VN"/>
        </w:rPr>
        <w:t>các chức năng</w:t>
      </w:r>
      <w:r>
        <w:rPr>
          <w:lang w:val="vi-VN"/>
        </w:rPr>
        <w:t xml:space="preserve"> </w:t>
      </w:r>
      <w:r>
        <w:rPr>
          <w:rStyle w:val="hps"/>
          <w:lang w:val="vi-VN"/>
        </w:rPr>
        <w:t>sẽ</w:t>
      </w:r>
      <w:r>
        <w:rPr>
          <w:lang w:val="vi-VN"/>
        </w:rPr>
        <w:t xml:space="preserve"> </w:t>
      </w:r>
      <w:r>
        <w:rPr>
          <w:rStyle w:val="hps"/>
          <w:lang w:val="vi-VN"/>
        </w:rPr>
        <w:t>tồn</w:t>
      </w:r>
      <w:r>
        <w:rPr>
          <w:lang w:val="vi-VN"/>
        </w:rPr>
        <w:t xml:space="preserve"> </w:t>
      </w:r>
      <w:r>
        <w:rPr>
          <w:rStyle w:val="hps"/>
          <w:lang w:val="vi-VN"/>
        </w:rPr>
        <w:t>tại</w:t>
      </w:r>
      <w:r>
        <w:rPr>
          <w:lang w:val="vi-VN"/>
        </w:rPr>
        <w:t xml:space="preserve"> </w:t>
      </w:r>
      <w:r>
        <w:rPr>
          <w:rStyle w:val="hps"/>
          <w:lang w:val="vi-VN"/>
        </w:rPr>
        <w:t>trong hệ thống</w:t>
      </w:r>
      <w:r>
        <w:rPr>
          <w:lang w:val="vi-VN"/>
        </w:rPr>
        <w:t xml:space="preserve">, </w:t>
      </w:r>
      <w:r>
        <w:rPr>
          <w:rStyle w:val="hps"/>
          <w:lang w:val="vi-VN"/>
        </w:rPr>
        <w:t>mô</w:t>
      </w:r>
      <w:r>
        <w:rPr>
          <w:lang w:val="vi-VN"/>
        </w:rPr>
        <w:t xml:space="preserve"> </w:t>
      </w:r>
      <w:r>
        <w:rPr>
          <w:rStyle w:val="hps"/>
          <w:lang w:val="vi-VN"/>
        </w:rPr>
        <w:t>tả</w:t>
      </w:r>
      <w:r>
        <w:rPr>
          <w:lang w:val="vi-VN"/>
        </w:rPr>
        <w:t xml:space="preserve"> </w:t>
      </w:r>
      <w:r>
        <w:rPr>
          <w:rStyle w:val="hps"/>
          <w:lang w:val="vi-VN"/>
        </w:rPr>
        <w:t>các loại</w:t>
      </w:r>
      <w:r>
        <w:rPr>
          <w:lang w:val="vi-VN"/>
        </w:rPr>
        <w:t xml:space="preserve"> </w:t>
      </w:r>
      <w:r>
        <w:rPr>
          <w:rStyle w:val="hps"/>
          <w:lang w:val="vi-VN"/>
        </w:rPr>
        <w:t>của</w:t>
      </w:r>
      <w:r>
        <w:rPr>
          <w:lang w:val="vi-VN"/>
        </w:rPr>
        <w:t xml:space="preserve"> </w:t>
      </w:r>
      <w:r>
        <w:rPr>
          <w:rStyle w:val="hps"/>
          <w:lang w:val="vi-VN"/>
        </w:rPr>
        <w:t>người</w:t>
      </w:r>
      <w:r>
        <w:rPr>
          <w:lang w:val="vi-VN"/>
        </w:rPr>
        <w:t xml:space="preserve"> </w:t>
      </w:r>
      <w:r>
        <w:rPr>
          <w:rStyle w:val="hps"/>
          <w:lang w:val="vi-VN"/>
        </w:rPr>
        <w:t>sử</w:t>
      </w:r>
      <w:r>
        <w:rPr>
          <w:lang w:val="vi-VN"/>
        </w:rPr>
        <w:t xml:space="preserve"> </w:t>
      </w:r>
      <w:r>
        <w:rPr>
          <w:rStyle w:val="hps"/>
          <w:lang w:val="vi-VN"/>
        </w:rPr>
        <w:t>dụng</w:t>
      </w:r>
      <w:r>
        <w:rPr>
          <w:lang w:val="vi-VN"/>
        </w:rPr>
        <w:t xml:space="preserve"> </w:t>
      </w:r>
      <w:r>
        <w:rPr>
          <w:rStyle w:val="hps"/>
          <w:lang w:val="vi-VN"/>
        </w:rPr>
        <w:t>của hệ thống</w:t>
      </w:r>
      <w:r>
        <w:rPr>
          <w:lang w:val="vi-VN"/>
        </w:rPr>
        <w:t>,</w:t>
      </w:r>
      <w:r w:rsidR="00AE4F56">
        <w:t xml:space="preserve"> </w:t>
      </w:r>
      <w:r>
        <w:rPr>
          <w:lang w:val="vi-VN"/>
        </w:rPr>
        <w:t xml:space="preserve">mô </w:t>
      </w:r>
      <w:r>
        <w:rPr>
          <w:rStyle w:val="hps"/>
          <w:lang w:val="vi-VN"/>
        </w:rPr>
        <w:t>tả</w:t>
      </w:r>
      <w:r>
        <w:rPr>
          <w:lang w:val="vi-VN"/>
        </w:rPr>
        <w:t xml:space="preserve"> </w:t>
      </w:r>
      <w:r>
        <w:rPr>
          <w:rStyle w:val="hps"/>
          <w:lang w:val="vi-VN"/>
        </w:rPr>
        <w:t>các</w:t>
      </w:r>
      <w:r>
        <w:rPr>
          <w:lang w:val="vi-VN"/>
        </w:rPr>
        <w:t xml:space="preserve"> </w:t>
      </w:r>
      <w:r>
        <w:rPr>
          <w:rStyle w:val="hps"/>
          <w:lang w:val="vi-VN"/>
        </w:rPr>
        <w:t>ràng buộc</w:t>
      </w:r>
      <w:r>
        <w:rPr>
          <w:lang w:val="vi-VN"/>
        </w:rPr>
        <w:t xml:space="preserve"> </w:t>
      </w:r>
      <w:r>
        <w:rPr>
          <w:rStyle w:val="hps"/>
          <w:lang w:val="vi-VN"/>
        </w:rPr>
        <w:t>chung</w:t>
      </w:r>
      <w:r>
        <w:rPr>
          <w:lang w:val="vi-VN"/>
        </w:rPr>
        <w:t xml:space="preserve"> </w:t>
      </w:r>
      <w:r>
        <w:rPr>
          <w:rStyle w:val="hps"/>
          <w:lang w:val="vi-VN"/>
        </w:rPr>
        <w:t>và chỉ ra</w:t>
      </w:r>
      <w:r>
        <w:rPr>
          <w:lang w:val="vi-VN"/>
        </w:rPr>
        <w:t xml:space="preserve"> </w:t>
      </w:r>
      <w:r>
        <w:rPr>
          <w:rStyle w:val="hps"/>
          <w:lang w:val="vi-VN"/>
        </w:rPr>
        <w:t>các giả định</w:t>
      </w:r>
      <w:r>
        <w:rPr>
          <w:lang w:val="vi-VN"/>
        </w:rPr>
        <w:t xml:space="preserve"> </w:t>
      </w:r>
      <w:r>
        <w:rPr>
          <w:rStyle w:val="hps"/>
          <w:lang w:val="vi-VN"/>
        </w:rPr>
        <w:t>và</w:t>
      </w:r>
      <w:r>
        <w:rPr>
          <w:lang w:val="vi-VN"/>
        </w:rPr>
        <w:t xml:space="preserve"> </w:t>
      </w:r>
      <w:r w:rsidR="00AE4F56">
        <w:t xml:space="preserve">sự </w:t>
      </w:r>
      <w:r>
        <w:rPr>
          <w:rStyle w:val="hps"/>
          <w:lang w:val="vi-VN"/>
        </w:rPr>
        <w:t>phụ thuộc</w:t>
      </w:r>
      <w:r>
        <w:rPr>
          <w:lang w:val="vi-VN"/>
        </w:rPr>
        <w:t>.</w:t>
      </w:r>
    </w:p>
    <w:p w:rsidR="00B93A9C" w:rsidRDefault="0046529E" w:rsidP="00775B1C">
      <w:pPr>
        <w:pStyle w:val="MyStylecontent"/>
        <w:ind w:firstLine="720"/>
      </w:pPr>
      <w:r w:rsidRPr="0046529E">
        <w:rPr>
          <w:b/>
        </w:rPr>
        <w:t xml:space="preserve">Phần </w:t>
      </w:r>
      <w:r w:rsidR="00B96B20">
        <w:rPr>
          <w:b/>
        </w:rPr>
        <w:t>III, IV, V, VI</w:t>
      </w:r>
      <w:r>
        <w:t xml:space="preserve"> của tài liệu này nên được đọc bởi </w:t>
      </w:r>
      <w:r w:rsidR="00267937">
        <w:t>người</w:t>
      </w:r>
      <w:r>
        <w:t xml:space="preserve"> thiết kế hệ thống, </w:t>
      </w:r>
      <w:r w:rsidR="00B96B20">
        <w:t xml:space="preserve">người </w:t>
      </w:r>
      <w:r>
        <w:t xml:space="preserve">thực hiện và </w:t>
      </w:r>
      <w:r w:rsidR="00267937">
        <w:t xml:space="preserve">duy trì </w:t>
      </w:r>
      <w:r>
        <w:t>toàn b</w:t>
      </w:r>
      <w:r w:rsidR="003D282F">
        <w:t>ộ hệ thống</w:t>
      </w:r>
      <w:r>
        <w:t>. Đối với những người muốn biết thêm thông tin về một chức năng</w:t>
      </w:r>
      <w:r w:rsidR="003D282F">
        <w:t xml:space="preserve"> cụ thể,</w:t>
      </w:r>
      <w:r>
        <w:t xml:space="preserve"> họ có thể tham khảo phần này để có được thông tin nhiều hơn về nó. </w:t>
      </w:r>
      <w:r w:rsidR="0082624D">
        <w:t>P</w:t>
      </w:r>
      <w:r>
        <w:t>hần này chứ</w:t>
      </w:r>
      <w:r w:rsidR="0082624D">
        <w:t xml:space="preserve">a các </w:t>
      </w:r>
      <w:r>
        <w:t xml:space="preserve">giải thích </w:t>
      </w:r>
      <w:r w:rsidR="0082624D">
        <w:t xml:space="preserve">về </w:t>
      </w:r>
      <w:r>
        <w:t xml:space="preserve">cấu trúc và chi tiết của tất cả các </w:t>
      </w:r>
      <w:r>
        <w:lastRenderedPageBreak/>
        <w:t>chứ</w:t>
      </w:r>
      <w:r w:rsidR="0082624D">
        <w:t xml:space="preserve">c năng, </w:t>
      </w:r>
      <w:r>
        <w:t xml:space="preserve">giao diện bên ngoài hệ thống, yêu cầu thực hiện, hạn chế về thiết kế, các thuộc tính chất lượng và </w:t>
      </w:r>
      <w:r w:rsidR="0082624D">
        <w:t>các</w:t>
      </w:r>
      <w:r>
        <w:t xml:space="preserve"> yêu cầu</w:t>
      </w:r>
      <w:r w:rsidR="0082624D">
        <w:t xml:space="preserve"> khác</w:t>
      </w:r>
      <w:r>
        <w:t>.</w:t>
      </w:r>
    </w:p>
    <w:p w:rsidR="006A6F8B" w:rsidRDefault="00FE46FA" w:rsidP="00FA5E4B">
      <w:pPr>
        <w:pStyle w:val="MyStyleTable"/>
      </w:pPr>
      <w:bookmarkStart w:id="8" w:name="_Toc319881216"/>
      <w:r>
        <w:t>Người đọc tài liệu và các đề nghị</w:t>
      </w:r>
      <w:bookmarkEnd w:id="8"/>
    </w:p>
    <w:tbl>
      <w:tblPr>
        <w:tblStyle w:val="TableGrid"/>
        <w:tblW w:w="0" w:type="auto"/>
        <w:tblLook w:val="04A0" w:firstRow="1" w:lastRow="0" w:firstColumn="1" w:lastColumn="0" w:noHBand="0" w:noVBand="1"/>
      </w:tblPr>
      <w:tblGrid>
        <w:gridCol w:w="2976"/>
        <w:gridCol w:w="6132"/>
      </w:tblGrid>
      <w:tr w:rsidR="00FE46FA" w:rsidRPr="001318F5" w:rsidTr="00412557">
        <w:tc>
          <w:tcPr>
            <w:tcW w:w="2976" w:type="dxa"/>
            <w:shd w:val="clear" w:color="auto" w:fill="D9D9D9" w:themeFill="background1" w:themeFillShade="D9"/>
          </w:tcPr>
          <w:p w:rsidR="00FE46FA" w:rsidRPr="001318F5" w:rsidRDefault="00FE46FA" w:rsidP="00FA5E4B">
            <w:pPr>
              <w:pStyle w:val="MyStylecontent"/>
              <w:rPr>
                <w:b/>
              </w:rPr>
            </w:pPr>
            <w:r w:rsidRPr="001318F5">
              <w:rPr>
                <w:b/>
              </w:rPr>
              <w:t>Người đọc</w:t>
            </w:r>
          </w:p>
        </w:tc>
        <w:tc>
          <w:tcPr>
            <w:tcW w:w="6132" w:type="dxa"/>
            <w:shd w:val="clear" w:color="auto" w:fill="D9D9D9" w:themeFill="background1" w:themeFillShade="D9"/>
          </w:tcPr>
          <w:p w:rsidR="00FE46FA" w:rsidRPr="001318F5" w:rsidRDefault="009A6DA4" w:rsidP="00FA5E4B">
            <w:pPr>
              <w:pStyle w:val="MyStylecontent"/>
              <w:rPr>
                <w:b/>
              </w:rPr>
            </w:pPr>
            <w:r w:rsidRPr="001318F5">
              <w:rPr>
                <w:b/>
              </w:rPr>
              <w:t>Phần đề nghị</w:t>
            </w:r>
          </w:p>
        </w:tc>
      </w:tr>
      <w:tr w:rsidR="009A6DA4" w:rsidTr="008D6A4F">
        <w:tc>
          <w:tcPr>
            <w:tcW w:w="2976" w:type="dxa"/>
          </w:tcPr>
          <w:p w:rsidR="009A6DA4" w:rsidRDefault="009A6DA4" w:rsidP="00FA5E4B">
            <w:pPr>
              <w:pStyle w:val="MyStylecontent"/>
            </w:pPr>
            <w:r>
              <w:t>Người sử dụng</w:t>
            </w:r>
          </w:p>
        </w:tc>
        <w:tc>
          <w:tcPr>
            <w:tcW w:w="6132" w:type="dxa"/>
          </w:tcPr>
          <w:p w:rsidR="009A6DA4" w:rsidRDefault="00FE7EAF" w:rsidP="00FA5E4B">
            <w:pPr>
              <w:pStyle w:val="MyStylecontent"/>
            </w:pPr>
            <w:r>
              <w:t>Phần I</w:t>
            </w:r>
            <w:r w:rsidR="00295D2C">
              <w:t>, II</w:t>
            </w:r>
          </w:p>
        </w:tc>
      </w:tr>
      <w:tr w:rsidR="009A6DA4" w:rsidTr="008D6A4F">
        <w:tc>
          <w:tcPr>
            <w:tcW w:w="2976" w:type="dxa"/>
          </w:tcPr>
          <w:p w:rsidR="009A6DA4" w:rsidRDefault="009A6DA4" w:rsidP="00FA5E4B">
            <w:pPr>
              <w:pStyle w:val="MyStylecontent"/>
            </w:pPr>
            <w:r>
              <w:t>Người quản trị</w:t>
            </w:r>
          </w:p>
        </w:tc>
        <w:tc>
          <w:tcPr>
            <w:tcW w:w="6132" w:type="dxa"/>
          </w:tcPr>
          <w:p w:rsidR="009A6DA4" w:rsidRDefault="00295D2C" w:rsidP="00FA5E4B">
            <w:pPr>
              <w:pStyle w:val="MyStylecontent"/>
            </w:pPr>
            <w:r>
              <w:t>Phần I, II</w:t>
            </w:r>
          </w:p>
        </w:tc>
      </w:tr>
      <w:tr w:rsidR="009A6DA4" w:rsidTr="008D6A4F">
        <w:tc>
          <w:tcPr>
            <w:tcW w:w="2976" w:type="dxa"/>
          </w:tcPr>
          <w:p w:rsidR="009A6DA4" w:rsidRDefault="009A6DA4" w:rsidP="00FA5E4B">
            <w:pPr>
              <w:pStyle w:val="MyStylecontent"/>
            </w:pPr>
            <w:r>
              <w:t>Người lấy yêu cầu</w:t>
            </w:r>
          </w:p>
        </w:tc>
        <w:tc>
          <w:tcPr>
            <w:tcW w:w="6132" w:type="dxa"/>
          </w:tcPr>
          <w:p w:rsidR="009A6DA4" w:rsidRDefault="00295D2C" w:rsidP="00FA5E4B">
            <w:pPr>
              <w:pStyle w:val="MyStylecontent"/>
            </w:pPr>
            <w:r>
              <w:t>Phần I, II, III, IV, V, VI</w:t>
            </w:r>
          </w:p>
        </w:tc>
      </w:tr>
      <w:tr w:rsidR="009A6DA4" w:rsidTr="008D6A4F">
        <w:tc>
          <w:tcPr>
            <w:tcW w:w="2976" w:type="dxa"/>
          </w:tcPr>
          <w:p w:rsidR="009A6DA4" w:rsidRDefault="009A6DA4" w:rsidP="00FA5E4B">
            <w:pPr>
              <w:pStyle w:val="MyStylecontent"/>
            </w:pPr>
            <w:r>
              <w:t>Thiết kế hệ thống</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9A6DA4" w:rsidP="00FA5E4B">
            <w:pPr>
              <w:pStyle w:val="MyStylecontent"/>
            </w:pPr>
            <w:r>
              <w:t>Người triển khai</w:t>
            </w:r>
          </w:p>
        </w:tc>
        <w:tc>
          <w:tcPr>
            <w:tcW w:w="6132" w:type="dxa"/>
          </w:tcPr>
          <w:p w:rsidR="009A6DA4" w:rsidRDefault="002B3BF7" w:rsidP="00FA5E4B">
            <w:pPr>
              <w:pStyle w:val="MyStylecontent"/>
            </w:pPr>
            <w:r>
              <w:t>Phần I, II, III, IV, V, VI</w:t>
            </w:r>
          </w:p>
        </w:tc>
      </w:tr>
      <w:tr w:rsidR="009A6DA4" w:rsidTr="008D6A4F">
        <w:tc>
          <w:tcPr>
            <w:tcW w:w="2976" w:type="dxa"/>
          </w:tcPr>
          <w:p w:rsidR="009A6DA4" w:rsidRDefault="00FE7EAF" w:rsidP="00FA5E4B">
            <w:pPr>
              <w:pStyle w:val="MyStylecontent"/>
            </w:pPr>
            <w:r>
              <w:t>Người kiểm thử hệ thống</w:t>
            </w:r>
          </w:p>
        </w:tc>
        <w:tc>
          <w:tcPr>
            <w:tcW w:w="6132" w:type="dxa"/>
          </w:tcPr>
          <w:p w:rsidR="009A6DA4" w:rsidRDefault="002B3BF7" w:rsidP="00FA5E4B">
            <w:pPr>
              <w:pStyle w:val="MyStylecontent"/>
            </w:pPr>
            <w:r>
              <w:t>Phần I, II, III, V, VI</w:t>
            </w:r>
          </w:p>
        </w:tc>
      </w:tr>
      <w:tr w:rsidR="00FE7EAF" w:rsidTr="008D6A4F">
        <w:tc>
          <w:tcPr>
            <w:tcW w:w="2976" w:type="dxa"/>
          </w:tcPr>
          <w:p w:rsidR="00FE7EAF" w:rsidRDefault="00FE7EAF" w:rsidP="00FA5E4B">
            <w:pPr>
              <w:pStyle w:val="MyStylecontent"/>
            </w:pPr>
            <w:r>
              <w:t>Bảo trì hệ thống</w:t>
            </w:r>
          </w:p>
        </w:tc>
        <w:tc>
          <w:tcPr>
            <w:tcW w:w="6132" w:type="dxa"/>
          </w:tcPr>
          <w:p w:rsidR="00FE7EAF" w:rsidRDefault="002B3BF7" w:rsidP="00FA5E4B">
            <w:pPr>
              <w:pStyle w:val="MyStylecontent"/>
            </w:pPr>
            <w:r>
              <w:t>Phần I, II, III, V, VI</w:t>
            </w:r>
            <w:r w:rsidR="009811AE">
              <w:t xml:space="preserve"> (có lựa chọn)</w:t>
            </w:r>
          </w:p>
        </w:tc>
      </w:tr>
    </w:tbl>
    <w:p w:rsidR="00FE46FA" w:rsidRDefault="00FE46FA" w:rsidP="00FA5E4B">
      <w:pPr>
        <w:pStyle w:val="MyStylecontent"/>
      </w:pPr>
    </w:p>
    <w:p w:rsidR="00B93A9C" w:rsidRDefault="00B93A9C">
      <w:pPr>
        <w:rPr>
          <w:rFonts w:ascii="Times New Roman" w:hAnsi="Times New Roman"/>
          <w:sz w:val="26"/>
        </w:rPr>
      </w:pPr>
      <w:r>
        <w:br w:type="page"/>
      </w:r>
    </w:p>
    <w:p w:rsidR="000D1EEC" w:rsidRDefault="000D1EEC" w:rsidP="0034255F">
      <w:pPr>
        <w:pStyle w:val="MyStyleI"/>
      </w:pPr>
      <w:bookmarkStart w:id="9" w:name="_Toc319881454"/>
      <w:r>
        <w:lastRenderedPageBreak/>
        <w:t>Mô tả chung</w:t>
      </w:r>
      <w:bookmarkEnd w:id="9"/>
    </w:p>
    <w:p w:rsidR="000D1EEC" w:rsidRDefault="000D1EEC" w:rsidP="000D1EEC">
      <w:pPr>
        <w:pStyle w:val="MyStyle1"/>
      </w:pPr>
      <w:bookmarkStart w:id="10" w:name="_Toc319881455"/>
      <w:r>
        <w:t>Sơ đồ bối cảnh hệ thống</w:t>
      </w:r>
      <w:bookmarkEnd w:id="10"/>
    </w:p>
    <w:p w:rsidR="006C2B2D" w:rsidRDefault="00332A85" w:rsidP="00FA5E4B">
      <w:pPr>
        <w:pStyle w:val="MyStylecontent"/>
      </w:pPr>
      <w:r>
        <w:object w:dxaOrig="7727" w:dyaOrig="3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195.4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393746116" r:id="rId13"/>
        </w:object>
      </w:r>
    </w:p>
    <w:p w:rsidR="000D1EEC" w:rsidRDefault="000D1EEC" w:rsidP="000D1EEC">
      <w:pPr>
        <w:pStyle w:val="MyStyle1"/>
      </w:pPr>
      <w:bookmarkStart w:id="11" w:name="_Toc319881456"/>
      <w:r>
        <w:t>Chức năng sản phẩm</w:t>
      </w:r>
      <w:bookmarkEnd w:id="11"/>
    </w:p>
    <w:p w:rsidR="001D6EBF" w:rsidRDefault="00D57CF3" w:rsidP="00D7737D">
      <w:pPr>
        <w:pStyle w:val="MyStylecontent"/>
        <w:ind w:firstLine="720"/>
      </w:pPr>
      <w:r>
        <w:t>Dưới đ</w:t>
      </w:r>
      <w:r w:rsidR="00F57F57">
        <w:t>ây</w:t>
      </w:r>
      <w:r>
        <w:t xml:space="preserve"> là tất cả các chức năng của hệ thống trắc nghiệm trực tuyến, kèm theo </w:t>
      </w:r>
      <w:r w:rsidR="00080BD9">
        <w:t>mô tả</w:t>
      </w:r>
      <w:r w:rsidR="004F7746">
        <w:t xml:space="preserve"> và độ ưu tiên của nó.</w:t>
      </w:r>
      <w:r w:rsidR="00080BD9">
        <w:t xml:space="preserve"> Độ ưu tiên được đánh giá từ 1 đến 3, với 1 là độ ưu tiên cao nhất và 3 là độ ưu tiên thấp nhất.</w:t>
      </w:r>
    </w:p>
    <w:p w:rsidR="00080BD9" w:rsidRDefault="00F57F57" w:rsidP="00FA5E4B">
      <w:pPr>
        <w:pStyle w:val="MyStyleTable"/>
      </w:pPr>
      <w:bookmarkStart w:id="12" w:name="_Toc319881217"/>
      <w:r>
        <w:t>Độ ưu tiên</w:t>
      </w:r>
      <w:bookmarkEnd w:id="12"/>
    </w:p>
    <w:tbl>
      <w:tblPr>
        <w:tblStyle w:val="TableGrid"/>
        <w:tblW w:w="0" w:type="auto"/>
        <w:tblLook w:val="04A0" w:firstRow="1" w:lastRow="0" w:firstColumn="1" w:lastColumn="0" w:noHBand="0" w:noVBand="1"/>
      </w:tblPr>
      <w:tblGrid>
        <w:gridCol w:w="1638"/>
        <w:gridCol w:w="2700"/>
      </w:tblGrid>
      <w:tr w:rsidR="00F57F57" w:rsidRPr="001C5F95" w:rsidTr="00B021E1">
        <w:tc>
          <w:tcPr>
            <w:tcW w:w="1638" w:type="dxa"/>
            <w:shd w:val="clear" w:color="auto" w:fill="D9D9D9" w:themeFill="background1" w:themeFillShade="D9"/>
          </w:tcPr>
          <w:p w:rsidR="00F57F57" w:rsidRPr="001C5F95" w:rsidRDefault="00F57F57" w:rsidP="00FA5E4B">
            <w:pPr>
              <w:pStyle w:val="MyStylecontent"/>
              <w:rPr>
                <w:b/>
              </w:rPr>
            </w:pPr>
            <w:r w:rsidRPr="001C5F95">
              <w:rPr>
                <w:b/>
              </w:rPr>
              <w:t>Độ ưu tiên</w:t>
            </w:r>
          </w:p>
        </w:tc>
        <w:tc>
          <w:tcPr>
            <w:tcW w:w="2700" w:type="dxa"/>
            <w:shd w:val="clear" w:color="auto" w:fill="D9D9D9" w:themeFill="background1" w:themeFillShade="D9"/>
          </w:tcPr>
          <w:p w:rsidR="00F57F57" w:rsidRPr="001C5F95" w:rsidRDefault="00F57F57" w:rsidP="00FA5E4B">
            <w:pPr>
              <w:pStyle w:val="MyStylecontent"/>
              <w:rPr>
                <w:b/>
              </w:rPr>
            </w:pPr>
            <w:r w:rsidRPr="001C5F95">
              <w:rPr>
                <w:b/>
              </w:rPr>
              <w:t>Chi tiết</w:t>
            </w:r>
          </w:p>
        </w:tc>
      </w:tr>
      <w:tr w:rsidR="00F57F57" w:rsidTr="00B021E1">
        <w:tc>
          <w:tcPr>
            <w:tcW w:w="1638" w:type="dxa"/>
          </w:tcPr>
          <w:p w:rsidR="00F57F57" w:rsidRDefault="00F57F57" w:rsidP="00A73E70">
            <w:pPr>
              <w:pStyle w:val="MyStylecontent"/>
              <w:jc w:val="center"/>
            </w:pPr>
            <w:r>
              <w:t>1</w:t>
            </w:r>
          </w:p>
        </w:tc>
        <w:tc>
          <w:tcPr>
            <w:tcW w:w="2700" w:type="dxa"/>
          </w:tcPr>
          <w:p w:rsidR="00F57F57" w:rsidRDefault="00F57F57" w:rsidP="00FA5E4B">
            <w:pPr>
              <w:pStyle w:val="MyStylecontent"/>
            </w:pPr>
            <w:r>
              <w:t>Phải có</w:t>
            </w:r>
          </w:p>
        </w:tc>
      </w:tr>
      <w:tr w:rsidR="00F57F57" w:rsidTr="00B021E1">
        <w:tc>
          <w:tcPr>
            <w:tcW w:w="1638" w:type="dxa"/>
          </w:tcPr>
          <w:p w:rsidR="00F57F57" w:rsidRDefault="00F57F57" w:rsidP="00A73E70">
            <w:pPr>
              <w:pStyle w:val="MyStylecontent"/>
              <w:jc w:val="center"/>
            </w:pPr>
            <w:r>
              <w:t>2</w:t>
            </w:r>
          </w:p>
        </w:tc>
        <w:tc>
          <w:tcPr>
            <w:tcW w:w="2700" w:type="dxa"/>
          </w:tcPr>
          <w:p w:rsidR="00F57F57" w:rsidRDefault="005031CA" w:rsidP="00FA5E4B">
            <w:pPr>
              <w:pStyle w:val="MyStylecontent"/>
            </w:pPr>
            <w:r>
              <w:t>Nên có</w:t>
            </w:r>
          </w:p>
        </w:tc>
      </w:tr>
      <w:tr w:rsidR="00F57F57" w:rsidTr="00B021E1">
        <w:tc>
          <w:tcPr>
            <w:tcW w:w="1638" w:type="dxa"/>
          </w:tcPr>
          <w:p w:rsidR="00F57F57" w:rsidRDefault="005031CA" w:rsidP="00A73E70">
            <w:pPr>
              <w:pStyle w:val="MyStylecontent"/>
              <w:jc w:val="center"/>
            </w:pPr>
            <w:r>
              <w:t>3</w:t>
            </w:r>
          </w:p>
        </w:tc>
        <w:tc>
          <w:tcPr>
            <w:tcW w:w="2700" w:type="dxa"/>
          </w:tcPr>
          <w:p w:rsidR="00F57F57" w:rsidRPr="00E505F5" w:rsidRDefault="005031CA" w:rsidP="00E505F5">
            <w:pPr>
              <w:pStyle w:val="MyStylecontent"/>
            </w:pPr>
            <w:r>
              <w:t>Có càng tốt</w:t>
            </w:r>
          </w:p>
        </w:tc>
      </w:tr>
    </w:tbl>
    <w:p w:rsidR="002C1104" w:rsidRPr="00E505F5" w:rsidRDefault="002C1104" w:rsidP="002C1104">
      <w:pPr>
        <w:pStyle w:val="MyStylecontent"/>
        <w:rPr>
          <w:sz w:val="2"/>
        </w:rPr>
      </w:pPr>
    </w:p>
    <w:p w:rsidR="00F57F57" w:rsidRDefault="00B021E1" w:rsidP="00FA5E4B">
      <w:pPr>
        <w:pStyle w:val="MyStyleTable"/>
      </w:pPr>
      <w:bookmarkStart w:id="13" w:name="_Toc319881218"/>
      <w:r>
        <w:t>Các chức năng</w:t>
      </w:r>
      <w:r w:rsidR="003845A3">
        <w:t xml:space="preserve"> của sản phẩm</w:t>
      </w:r>
      <w:bookmarkEnd w:id="13"/>
    </w:p>
    <w:tbl>
      <w:tblPr>
        <w:tblStyle w:val="TableGrid"/>
        <w:tblW w:w="9182" w:type="dxa"/>
        <w:tblLook w:val="04A0" w:firstRow="1" w:lastRow="0" w:firstColumn="1" w:lastColumn="0" w:noHBand="0" w:noVBand="1"/>
      </w:tblPr>
      <w:tblGrid>
        <w:gridCol w:w="1098"/>
        <w:gridCol w:w="1890"/>
        <w:gridCol w:w="4680"/>
        <w:gridCol w:w="1514"/>
      </w:tblGrid>
      <w:tr w:rsidR="00B021E1" w:rsidRPr="003D170C" w:rsidTr="00870961">
        <w:tc>
          <w:tcPr>
            <w:tcW w:w="1098"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ID</w:t>
            </w:r>
          </w:p>
        </w:tc>
        <w:tc>
          <w:tcPr>
            <w:tcW w:w="1890" w:type="dxa"/>
            <w:shd w:val="clear" w:color="auto" w:fill="D9D9D9" w:themeFill="background1" w:themeFillShade="D9"/>
          </w:tcPr>
          <w:p w:rsidR="00B021E1" w:rsidRPr="003D170C" w:rsidRDefault="00B021E1" w:rsidP="009F3A0C">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Chức năng</w:t>
            </w:r>
          </w:p>
        </w:tc>
        <w:tc>
          <w:tcPr>
            <w:tcW w:w="4680" w:type="dxa"/>
            <w:shd w:val="clear" w:color="auto" w:fill="D9D9D9" w:themeFill="background1" w:themeFillShade="D9"/>
          </w:tcPr>
          <w:p w:rsidR="00B021E1" w:rsidRPr="003D170C" w:rsidRDefault="00B021E1"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Mô tả</w:t>
            </w:r>
          </w:p>
        </w:tc>
        <w:tc>
          <w:tcPr>
            <w:tcW w:w="1514" w:type="dxa"/>
            <w:shd w:val="clear" w:color="auto" w:fill="D9D9D9" w:themeFill="background1" w:themeFillShade="D9"/>
          </w:tcPr>
          <w:p w:rsidR="00B021E1" w:rsidRPr="003D170C" w:rsidRDefault="002E52D7" w:rsidP="001F6F18">
            <w:pPr>
              <w:pStyle w:val="ListParagraph"/>
              <w:ind w:left="0"/>
              <w:jc w:val="center"/>
              <w:rPr>
                <w:rFonts w:ascii="Times New Roman" w:hAnsi="Times New Roman" w:cs="Times New Roman"/>
                <w:b/>
                <w:sz w:val="26"/>
                <w:szCs w:val="26"/>
              </w:rPr>
            </w:pPr>
            <w:r w:rsidRPr="003D170C">
              <w:rPr>
                <w:rFonts w:ascii="Times New Roman" w:hAnsi="Times New Roman" w:cs="Times New Roman"/>
                <w:b/>
                <w:sz w:val="26"/>
                <w:szCs w:val="26"/>
              </w:rPr>
              <w:t>Độ ưu tiên</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nhập</w:t>
            </w:r>
          </w:p>
        </w:tc>
        <w:tc>
          <w:tcPr>
            <w:tcW w:w="4680" w:type="dxa"/>
          </w:tcPr>
          <w:p w:rsidR="00B021E1" w:rsidRDefault="00B021E1" w:rsidP="000A1319">
            <w:pPr>
              <w:pStyle w:val="MyStylecontent"/>
            </w:pPr>
            <w:r>
              <w:t>Chức năng này cho phép Người quản trị và người sử dụng đăng nhập vào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Đăng xuất</w:t>
            </w:r>
          </w:p>
        </w:tc>
        <w:tc>
          <w:tcPr>
            <w:tcW w:w="4680" w:type="dxa"/>
          </w:tcPr>
          <w:p w:rsidR="00B021E1" w:rsidRDefault="00B021E1" w:rsidP="000A1319">
            <w:pPr>
              <w:pStyle w:val="MyStylecontent"/>
            </w:pPr>
            <w:r>
              <w:t>Chức năng này cho phép Người quản trị và người sử dụng đăng xuất khỏi hệ thống.</w:t>
            </w:r>
          </w:p>
        </w:tc>
        <w:tc>
          <w:tcPr>
            <w:tcW w:w="1514" w:type="dxa"/>
          </w:tcPr>
          <w:p w:rsidR="00B021E1" w:rsidRPr="00FA5E4B" w:rsidRDefault="00FA5E4B" w:rsidP="003A34B8">
            <w:pPr>
              <w:pStyle w:val="MyStylecontent"/>
              <w:jc w:val="center"/>
            </w:pPr>
            <w:r w:rsidRPr="00FA5E4B">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danh sách đề thi</w:t>
            </w:r>
          </w:p>
        </w:tc>
        <w:tc>
          <w:tcPr>
            <w:tcW w:w="4680" w:type="dxa"/>
          </w:tcPr>
          <w:p w:rsidR="00B021E1" w:rsidRDefault="00B021E1" w:rsidP="000A1319">
            <w:pPr>
              <w:pStyle w:val="MyStylecontent"/>
            </w:pPr>
            <w:r>
              <w:t xml:space="preserve">Chức năng này cho phép Người quản trị và Người sử dụng xem được danh sách các đề thi đã thi và những đề chưa thi </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rsidRPr="00D0040F">
              <w:t>Bắt đầu là</w:t>
            </w:r>
            <w:r>
              <w:t>m bài</w:t>
            </w:r>
          </w:p>
        </w:tc>
        <w:tc>
          <w:tcPr>
            <w:tcW w:w="4680" w:type="dxa"/>
          </w:tcPr>
          <w:p w:rsidR="00B021E1" w:rsidRPr="00D0040F" w:rsidRDefault="00B021E1" w:rsidP="000A1319">
            <w:pPr>
              <w:pStyle w:val="MyStylecontent"/>
            </w:pPr>
            <w:r>
              <w:t>Chức năng này cho phép Người sử dụng bắt đầu làm bài thi của mình đã chọn</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Kết thúc</w:t>
            </w:r>
          </w:p>
        </w:tc>
        <w:tc>
          <w:tcPr>
            <w:tcW w:w="4680" w:type="dxa"/>
          </w:tcPr>
          <w:p w:rsidR="00B021E1" w:rsidRPr="00D0040F" w:rsidRDefault="00B021E1" w:rsidP="000A1319">
            <w:pPr>
              <w:pStyle w:val="MyStylecontent"/>
            </w:pPr>
            <w:r>
              <w:t xml:space="preserve">Chức năng này cho phép Người sử dụng kết thúc bài làm của mình trước thời gian quy định của hệ thống đồng thời xem </w:t>
            </w:r>
            <w:r>
              <w:lastRenderedPageBreak/>
              <w:t>điểm mình đã đạt được qua bài thi đó</w:t>
            </w:r>
          </w:p>
        </w:tc>
        <w:tc>
          <w:tcPr>
            <w:tcW w:w="1514" w:type="dxa"/>
          </w:tcPr>
          <w:p w:rsidR="00B021E1" w:rsidRPr="00FA5E4B" w:rsidRDefault="00B703BE" w:rsidP="003A34B8">
            <w:pPr>
              <w:pStyle w:val="MyStylecontent"/>
              <w:jc w:val="center"/>
            </w:pPr>
            <w:r>
              <w:lastRenderedPageBreak/>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Xem kết quả thi</w:t>
            </w:r>
          </w:p>
        </w:tc>
        <w:tc>
          <w:tcPr>
            <w:tcW w:w="4680" w:type="dxa"/>
          </w:tcPr>
          <w:p w:rsidR="00B021E1" w:rsidRPr="00D0040F" w:rsidRDefault="00B021E1" w:rsidP="000A1319">
            <w:pPr>
              <w:pStyle w:val="MyStylecontent"/>
            </w:pPr>
            <w:r>
              <w:t>Chức năng này cho phép Người quản trị xem danh sách điểm của tất cả các thí sinh dự thi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Tạo mới môn học</w:t>
            </w:r>
          </w:p>
        </w:tc>
        <w:tc>
          <w:tcPr>
            <w:tcW w:w="4680" w:type="dxa"/>
          </w:tcPr>
          <w:p w:rsidR="00B021E1" w:rsidRPr="00D0040F" w:rsidRDefault="00B021E1" w:rsidP="000A1319">
            <w:pPr>
              <w:pStyle w:val="MyStylecontent"/>
            </w:pPr>
            <w:r>
              <w:t>Tạo mới một môn học trong CSDL</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Sửa tên môn học</w:t>
            </w:r>
          </w:p>
        </w:tc>
        <w:tc>
          <w:tcPr>
            <w:tcW w:w="4680" w:type="dxa"/>
          </w:tcPr>
          <w:p w:rsidR="00B021E1" w:rsidRPr="00D0040F" w:rsidRDefault="00B021E1" w:rsidP="000A1319">
            <w:pPr>
              <w:pStyle w:val="MyStylecontent"/>
            </w:pPr>
            <w:r>
              <w:t>Thay đổi tên môn học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Xóa môn học</w:t>
            </w:r>
          </w:p>
        </w:tc>
        <w:tc>
          <w:tcPr>
            <w:tcW w:w="4680" w:type="dxa"/>
          </w:tcPr>
          <w:p w:rsidR="00B021E1" w:rsidRPr="00D0040F" w:rsidRDefault="00B021E1" w:rsidP="000A1319">
            <w:pPr>
              <w:pStyle w:val="MyStylecontent"/>
            </w:pPr>
            <w:r>
              <w:t>Xóa một môn học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Pr="00D0040F" w:rsidRDefault="00B021E1" w:rsidP="00FA5E4B">
            <w:pPr>
              <w:pStyle w:val="MyStylecontent"/>
              <w:numPr>
                <w:ilvl w:val="0"/>
                <w:numId w:val="18"/>
              </w:numPr>
            </w:pPr>
          </w:p>
        </w:tc>
        <w:tc>
          <w:tcPr>
            <w:tcW w:w="1890" w:type="dxa"/>
          </w:tcPr>
          <w:p w:rsidR="00B021E1" w:rsidRPr="00D0040F" w:rsidRDefault="00B021E1" w:rsidP="009F3A0C">
            <w:pPr>
              <w:pStyle w:val="MyStylecontent"/>
              <w:jc w:val="left"/>
            </w:pPr>
            <w:r>
              <w:t>Thêm người sử dụng</w:t>
            </w:r>
          </w:p>
        </w:tc>
        <w:tc>
          <w:tcPr>
            <w:tcW w:w="4680" w:type="dxa"/>
          </w:tcPr>
          <w:p w:rsidR="00B021E1" w:rsidRPr="00D0040F" w:rsidRDefault="00B021E1" w:rsidP="000A1319">
            <w:pPr>
              <w:pStyle w:val="MyStylecontent"/>
            </w:pPr>
            <w:r>
              <w:t>Thêm người sử dụng vào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tên người sử dụng</w:t>
            </w:r>
          </w:p>
        </w:tc>
        <w:tc>
          <w:tcPr>
            <w:tcW w:w="4680" w:type="dxa"/>
          </w:tcPr>
          <w:p w:rsidR="00B021E1" w:rsidRPr="00D0040F" w:rsidRDefault="00B021E1" w:rsidP="000A1319">
            <w:pPr>
              <w:pStyle w:val="MyStylecontent"/>
            </w:pPr>
            <w:r>
              <w:t>Thay đổi tên người sử dụng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người sử dụng</w:t>
            </w:r>
          </w:p>
        </w:tc>
        <w:tc>
          <w:tcPr>
            <w:tcW w:w="4680" w:type="dxa"/>
          </w:tcPr>
          <w:p w:rsidR="00B021E1" w:rsidRPr="00D0040F" w:rsidRDefault="00B021E1" w:rsidP="000A1319">
            <w:pPr>
              <w:pStyle w:val="MyStylecontent"/>
            </w:pPr>
            <w:r>
              <w:t>Xóa người sử dụng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câu hỏi</w:t>
            </w:r>
          </w:p>
        </w:tc>
        <w:tc>
          <w:tcPr>
            <w:tcW w:w="4680" w:type="dxa"/>
          </w:tcPr>
          <w:p w:rsidR="00B021E1" w:rsidRPr="00D0040F" w:rsidRDefault="00B021E1" w:rsidP="000A1319">
            <w:pPr>
              <w:pStyle w:val="MyStylecontent"/>
            </w:pPr>
            <w:r>
              <w:t>Thêm mới một câu hỏi vào ngân hàng câu hỏi</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Tìm kiếm câu hỏi</w:t>
            </w:r>
          </w:p>
        </w:tc>
        <w:tc>
          <w:tcPr>
            <w:tcW w:w="4680" w:type="dxa"/>
          </w:tcPr>
          <w:p w:rsidR="00B021E1" w:rsidRPr="00D0040F" w:rsidRDefault="00B021E1" w:rsidP="000A1319">
            <w:pPr>
              <w:pStyle w:val="MyStylecontent"/>
            </w:pPr>
            <w:r>
              <w:t>Tìm kiếm một câu hỏi theo nội dung của câu hỏi đó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câu hỏi</w:t>
            </w:r>
          </w:p>
        </w:tc>
        <w:tc>
          <w:tcPr>
            <w:tcW w:w="4680" w:type="dxa"/>
          </w:tcPr>
          <w:p w:rsidR="00B021E1" w:rsidRPr="00D0040F" w:rsidRDefault="00B021E1" w:rsidP="000A1319">
            <w:pPr>
              <w:pStyle w:val="MyStylecontent"/>
            </w:pPr>
            <w:r>
              <w:t>Thay đổi nội dung của câu hỏi đã có</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câu hỏi</w:t>
            </w:r>
          </w:p>
        </w:tc>
        <w:tc>
          <w:tcPr>
            <w:tcW w:w="4680" w:type="dxa"/>
          </w:tcPr>
          <w:p w:rsidR="00B021E1" w:rsidRPr="00D0040F" w:rsidRDefault="00B021E1" w:rsidP="000A1319">
            <w:pPr>
              <w:pStyle w:val="MyStylecontent"/>
            </w:pPr>
            <w:r>
              <w:t>Xóa một câu hỏi đã có trong CSDL</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bài thi</w:t>
            </w:r>
          </w:p>
        </w:tc>
        <w:tc>
          <w:tcPr>
            <w:tcW w:w="4680" w:type="dxa"/>
          </w:tcPr>
          <w:p w:rsidR="00B021E1" w:rsidRPr="00D0040F" w:rsidRDefault="00B021E1" w:rsidP="000A1319">
            <w:pPr>
              <w:pStyle w:val="MyStylecontent"/>
            </w:pPr>
            <w:r>
              <w:t>Tạo mới một bài thi trắc nghiệm với câu hỏi đã có trong ngân hàng câu hỏi của hệ thống</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nội dung bài thi</w:t>
            </w:r>
          </w:p>
        </w:tc>
        <w:tc>
          <w:tcPr>
            <w:tcW w:w="4680" w:type="dxa"/>
          </w:tcPr>
          <w:p w:rsidR="00B021E1" w:rsidRPr="00D0040F" w:rsidRDefault="00B021E1" w:rsidP="000A1319">
            <w:pPr>
              <w:pStyle w:val="MyStylecontent"/>
            </w:pPr>
            <w:r>
              <w:t>Sửa nội dung thông tin của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bài thi</w:t>
            </w:r>
          </w:p>
        </w:tc>
        <w:tc>
          <w:tcPr>
            <w:tcW w:w="4680" w:type="dxa"/>
          </w:tcPr>
          <w:p w:rsidR="00B021E1" w:rsidRPr="00D0040F" w:rsidRDefault="00B021E1" w:rsidP="000A1319">
            <w:pPr>
              <w:pStyle w:val="MyStylecontent"/>
            </w:pPr>
            <w:r>
              <w:t>Xóa một bài thi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bài thi</w:t>
            </w:r>
          </w:p>
        </w:tc>
        <w:tc>
          <w:tcPr>
            <w:tcW w:w="4680" w:type="dxa"/>
          </w:tcPr>
          <w:p w:rsidR="00B021E1" w:rsidRPr="00D0040F" w:rsidRDefault="00B021E1" w:rsidP="000A1319">
            <w:pPr>
              <w:pStyle w:val="MyStylecontent"/>
            </w:pPr>
            <w:r>
              <w:t>Xem thống kê về một bài thi nào đó trong các bài thi đã thực hiện trên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Xem thống kê kết quả của người dùng</w:t>
            </w:r>
          </w:p>
        </w:tc>
        <w:tc>
          <w:tcPr>
            <w:tcW w:w="4680" w:type="dxa"/>
          </w:tcPr>
          <w:p w:rsidR="00B021E1" w:rsidRPr="00D0040F" w:rsidRDefault="00B021E1" w:rsidP="000A1319">
            <w:pPr>
              <w:pStyle w:val="MyStylecontent"/>
            </w:pPr>
            <w:r>
              <w:t>Xem kết quả làm bài của một hay nhiều người dùng, đối với người sử dụng, họ chỉ xem được kết quả của chính họ</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Thay đổi mật khẩu</w:t>
            </w:r>
          </w:p>
        </w:tc>
        <w:tc>
          <w:tcPr>
            <w:tcW w:w="4680" w:type="dxa"/>
          </w:tcPr>
          <w:p w:rsidR="00B021E1" w:rsidRPr="00D0040F" w:rsidRDefault="00B021E1" w:rsidP="000A1319">
            <w:pPr>
              <w:pStyle w:val="MyStylecontent"/>
            </w:pPr>
            <w:r>
              <w:t>Thay đổi mật khẩu cá nhân</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Tạo mới lớp học</w:t>
            </w:r>
          </w:p>
        </w:tc>
        <w:tc>
          <w:tcPr>
            <w:tcW w:w="4680" w:type="dxa"/>
          </w:tcPr>
          <w:p w:rsidR="00B021E1" w:rsidRPr="00D0040F" w:rsidRDefault="00B021E1" w:rsidP="000A1319">
            <w:pPr>
              <w:pStyle w:val="MyStylecontent"/>
            </w:pPr>
            <w:r>
              <w:t>Tạo mới một lớp học</w:t>
            </w:r>
          </w:p>
        </w:tc>
        <w:tc>
          <w:tcPr>
            <w:tcW w:w="1514" w:type="dxa"/>
          </w:tcPr>
          <w:p w:rsidR="00B021E1" w:rsidRPr="00FA5E4B" w:rsidRDefault="00B703BE" w:rsidP="003A34B8">
            <w:pPr>
              <w:pStyle w:val="MyStylecontent"/>
              <w:jc w:val="center"/>
            </w:pPr>
            <w:r>
              <w:t>1</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Sửa thông tin lớp học</w:t>
            </w:r>
          </w:p>
        </w:tc>
        <w:tc>
          <w:tcPr>
            <w:tcW w:w="4680" w:type="dxa"/>
          </w:tcPr>
          <w:p w:rsidR="00B021E1" w:rsidRPr="00D0040F" w:rsidRDefault="00B021E1" w:rsidP="000A1319">
            <w:pPr>
              <w:pStyle w:val="MyStylecontent"/>
            </w:pPr>
            <w:r>
              <w:t>Thay đổi thông tin về một lớp học đã có trong hệ thống</w:t>
            </w:r>
          </w:p>
        </w:tc>
        <w:tc>
          <w:tcPr>
            <w:tcW w:w="1514" w:type="dxa"/>
          </w:tcPr>
          <w:p w:rsidR="00B021E1" w:rsidRPr="00FA5E4B" w:rsidRDefault="00B703BE" w:rsidP="003A34B8">
            <w:pPr>
              <w:pStyle w:val="MyStylecontent"/>
              <w:jc w:val="center"/>
            </w:pPr>
            <w:r>
              <w:t>2</w:t>
            </w:r>
          </w:p>
        </w:tc>
      </w:tr>
      <w:tr w:rsidR="00B021E1" w:rsidTr="00870961">
        <w:tc>
          <w:tcPr>
            <w:tcW w:w="1098" w:type="dxa"/>
          </w:tcPr>
          <w:p w:rsidR="00B021E1" w:rsidRDefault="00B021E1" w:rsidP="00FA5E4B">
            <w:pPr>
              <w:pStyle w:val="MyStylecontent"/>
              <w:numPr>
                <w:ilvl w:val="0"/>
                <w:numId w:val="18"/>
              </w:numPr>
            </w:pPr>
          </w:p>
        </w:tc>
        <w:tc>
          <w:tcPr>
            <w:tcW w:w="1890" w:type="dxa"/>
          </w:tcPr>
          <w:p w:rsidR="00B021E1" w:rsidRDefault="00B021E1" w:rsidP="009F3A0C">
            <w:pPr>
              <w:pStyle w:val="MyStylecontent"/>
              <w:jc w:val="left"/>
            </w:pPr>
            <w:r>
              <w:t>Xóa lớp học</w:t>
            </w:r>
          </w:p>
        </w:tc>
        <w:tc>
          <w:tcPr>
            <w:tcW w:w="4680" w:type="dxa"/>
          </w:tcPr>
          <w:p w:rsidR="00B021E1" w:rsidRPr="00D0040F" w:rsidRDefault="00B021E1" w:rsidP="000A1319">
            <w:pPr>
              <w:pStyle w:val="MyStylecontent"/>
            </w:pPr>
            <w:r>
              <w:t>Xóa một lớp học khỏi CSDL</w:t>
            </w:r>
          </w:p>
        </w:tc>
        <w:tc>
          <w:tcPr>
            <w:tcW w:w="1514" w:type="dxa"/>
          </w:tcPr>
          <w:p w:rsidR="00B021E1" w:rsidRPr="00FA5E4B" w:rsidRDefault="00B703BE" w:rsidP="003A34B8">
            <w:pPr>
              <w:pStyle w:val="MyStylecontent"/>
              <w:jc w:val="center"/>
            </w:pPr>
            <w:r>
              <w:t>2</w:t>
            </w:r>
          </w:p>
        </w:tc>
      </w:tr>
    </w:tbl>
    <w:p w:rsidR="00B021E1" w:rsidRDefault="00B021E1" w:rsidP="00FA5E4B">
      <w:pPr>
        <w:pStyle w:val="MyStylecontent"/>
      </w:pPr>
    </w:p>
    <w:p w:rsidR="006A012C" w:rsidRDefault="006A012C" w:rsidP="000D1EEC">
      <w:pPr>
        <w:pStyle w:val="MyStyle1"/>
      </w:pPr>
      <w:bookmarkStart w:id="14" w:name="_Toc319881457"/>
      <w:r>
        <w:lastRenderedPageBreak/>
        <w:t xml:space="preserve">Người sử dụng và </w:t>
      </w:r>
      <w:r w:rsidR="00B77578">
        <w:t>mô tả</w:t>
      </w:r>
      <w:bookmarkEnd w:id="14"/>
      <w:r w:rsidR="00B77578">
        <w:t xml:space="preserve"> </w:t>
      </w:r>
    </w:p>
    <w:p w:rsidR="00B77578" w:rsidRDefault="00B77578" w:rsidP="00217A17">
      <w:pPr>
        <w:pStyle w:val="MyStylecontent"/>
        <w:ind w:firstLine="720"/>
      </w:pPr>
      <w:r>
        <w:t>Dưới đây là danh sách các tác nhân của hệ thống và các mô tả của chúng.</w:t>
      </w:r>
    </w:p>
    <w:p w:rsidR="00B77578" w:rsidRDefault="00B77578" w:rsidP="00B77578">
      <w:pPr>
        <w:pStyle w:val="MyStyleTable"/>
      </w:pPr>
      <w:bookmarkStart w:id="15" w:name="_Toc319881219"/>
      <w:r>
        <w:t>Các tác nhân của hệ thống</w:t>
      </w:r>
      <w:bookmarkEnd w:id="15"/>
    </w:p>
    <w:tbl>
      <w:tblPr>
        <w:tblStyle w:val="TableGrid"/>
        <w:tblW w:w="0" w:type="auto"/>
        <w:tblLook w:val="04A0" w:firstRow="1" w:lastRow="0" w:firstColumn="1" w:lastColumn="0" w:noHBand="0" w:noVBand="1"/>
      </w:tblPr>
      <w:tblGrid>
        <w:gridCol w:w="1907"/>
        <w:gridCol w:w="7309"/>
      </w:tblGrid>
      <w:tr w:rsidR="00B77578" w:rsidRPr="001C5F95" w:rsidTr="00870961">
        <w:tc>
          <w:tcPr>
            <w:tcW w:w="1907" w:type="dxa"/>
            <w:shd w:val="clear" w:color="auto" w:fill="D9D9D9" w:themeFill="background1" w:themeFillShade="D9"/>
          </w:tcPr>
          <w:p w:rsidR="00B77578" w:rsidRPr="001C5F95" w:rsidRDefault="001C5F95" w:rsidP="00B77578">
            <w:pPr>
              <w:pStyle w:val="MyStylecontent"/>
              <w:rPr>
                <w:b/>
              </w:rPr>
            </w:pPr>
            <w:r w:rsidRPr="001C5F95">
              <w:rPr>
                <w:b/>
              </w:rPr>
              <w:t>Tác nhân</w:t>
            </w:r>
          </w:p>
        </w:tc>
        <w:tc>
          <w:tcPr>
            <w:tcW w:w="7309" w:type="dxa"/>
            <w:shd w:val="clear" w:color="auto" w:fill="D9D9D9" w:themeFill="background1" w:themeFillShade="D9"/>
          </w:tcPr>
          <w:p w:rsidR="00B77578" w:rsidRPr="001C5F95" w:rsidRDefault="001C5F95" w:rsidP="00B77578">
            <w:pPr>
              <w:pStyle w:val="MyStylecontent"/>
              <w:rPr>
                <w:b/>
              </w:rPr>
            </w:pPr>
            <w:r w:rsidRPr="001C5F95">
              <w:rPr>
                <w:b/>
              </w:rPr>
              <w:t>Mô tả</w:t>
            </w:r>
          </w:p>
        </w:tc>
      </w:tr>
      <w:tr w:rsidR="00B77578" w:rsidTr="00870961">
        <w:tc>
          <w:tcPr>
            <w:tcW w:w="1907" w:type="dxa"/>
          </w:tcPr>
          <w:p w:rsidR="00B77578" w:rsidRDefault="006251AF" w:rsidP="00B77578">
            <w:pPr>
              <w:pStyle w:val="MyStylecontent"/>
            </w:pPr>
            <w:r>
              <w:t>Người quản lý</w:t>
            </w:r>
          </w:p>
        </w:tc>
        <w:tc>
          <w:tcPr>
            <w:tcW w:w="7309" w:type="dxa"/>
          </w:tcPr>
          <w:p w:rsidR="00B77578" w:rsidRDefault="00870961" w:rsidP="000A1319">
            <w:pPr>
              <w:pStyle w:val="MyStylecontent"/>
            </w:pPr>
            <w:r>
              <w:t>Người quản lý có nhiệm vụ quản lý tất cả các chức năng của hệ thống. Quản lý người sử dụng cũng như các câu hỏi trắc nghiệm, các đề thi trắc nghiêm. Đây là người có quyền cao nhất trong hệ thống.</w:t>
            </w:r>
          </w:p>
        </w:tc>
      </w:tr>
      <w:tr w:rsidR="006251AF" w:rsidTr="00870961">
        <w:tc>
          <w:tcPr>
            <w:tcW w:w="1907" w:type="dxa"/>
          </w:tcPr>
          <w:p w:rsidR="006251AF" w:rsidRDefault="006251AF" w:rsidP="00B77578">
            <w:pPr>
              <w:pStyle w:val="MyStylecontent"/>
            </w:pPr>
            <w:r>
              <w:t>Người sử dụng</w:t>
            </w:r>
          </w:p>
        </w:tc>
        <w:tc>
          <w:tcPr>
            <w:tcW w:w="7309" w:type="dxa"/>
          </w:tcPr>
          <w:p w:rsidR="006251AF" w:rsidRDefault="003357E6" w:rsidP="000A1319">
            <w:pPr>
              <w:pStyle w:val="MyStylecontent"/>
            </w:pPr>
            <w:r>
              <w:t>Đây là loại người thực hiện các bài kiểm tra trắc nghiệm trê hệ thống. Họ yêu cần phải được cung cấp tên và mật khẩu để đăng nhập vào hệ thống.</w:t>
            </w:r>
          </w:p>
        </w:tc>
      </w:tr>
    </w:tbl>
    <w:p w:rsidR="006A012C" w:rsidRDefault="006A012C" w:rsidP="000D1EEC">
      <w:pPr>
        <w:pStyle w:val="MyStyle1"/>
      </w:pPr>
      <w:bookmarkStart w:id="16" w:name="_Toc319881458"/>
      <w:r>
        <w:t>Môi trường hoạt động</w:t>
      </w:r>
      <w:bookmarkEnd w:id="16"/>
    </w:p>
    <w:p w:rsidR="00CB5CEC" w:rsidRDefault="00CB5CEC" w:rsidP="00CB5CEC">
      <w:pPr>
        <w:pStyle w:val="MyStylea"/>
      </w:pPr>
      <w:bookmarkStart w:id="17" w:name="_Toc319881459"/>
      <w:r>
        <w:t>Thành phần Web</w:t>
      </w:r>
      <w:bookmarkEnd w:id="17"/>
    </w:p>
    <w:tbl>
      <w:tblPr>
        <w:tblStyle w:val="TableGrid"/>
        <w:tblW w:w="0" w:type="auto"/>
        <w:tblLook w:val="04A0" w:firstRow="1" w:lastRow="0" w:firstColumn="1" w:lastColumn="0" w:noHBand="0" w:noVBand="1"/>
      </w:tblPr>
      <w:tblGrid>
        <w:gridCol w:w="1408"/>
        <w:gridCol w:w="3920"/>
        <w:gridCol w:w="3870"/>
      </w:tblGrid>
      <w:tr w:rsidR="00614091" w:rsidRPr="000A1319" w:rsidTr="000A1319">
        <w:tc>
          <w:tcPr>
            <w:tcW w:w="1408" w:type="dxa"/>
            <w:shd w:val="clear" w:color="auto" w:fill="D9D9D9" w:themeFill="background1" w:themeFillShade="D9"/>
          </w:tcPr>
          <w:p w:rsidR="00614091" w:rsidRPr="000A1319" w:rsidRDefault="00614091" w:rsidP="00CB5CEC">
            <w:pPr>
              <w:pStyle w:val="MyStylecontent"/>
              <w:rPr>
                <w:b/>
              </w:rPr>
            </w:pPr>
            <w:r w:rsidRPr="000A1319">
              <w:rPr>
                <w:b/>
              </w:rPr>
              <w:t>Tính năng</w:t>
            </w:r>
          </w:p>
        </w:tc>
        <w:tc>
          <w:tcPr>
            <w:tcW w:w="3920" w:type="dxa"/>
            <w:shd w:val="clear" w:color="auto" w:fill="D9D9D9" w:themeFill="background1" w:themeFillShade="D9"/>
          </w:tcPr>
          <w:p w:rsidR="00614091" w:rsidRPr="000A1319" w:rsidRDefault="00614091" w:rsidP="00CB5CEC">
            <w:pPr>
              <w:pStyle w:val="MyStylecontent"/>
              <w:rPr>
                <w:b/>
              </w:rPr>
            </w:pPr>
            <w:r w:rsidRPr="000A1319">
              <w:rPr>
                <w:b/>
              </w:rPr>
              <w:t>Trường hợp mặc định</w:t>
            </w:r>
          </w:p>
        </w:tc>
        <w:tc>
          <w:tcPr>
            <w:tcW w:w="3870" w:type="dxa"/>
            <w:shd w:val="clear" w:color="auto" w:fill="D9D9D9" w:themeFill="background1" w:themeFillShade="D9"/>
          </w:tcPr>
          <w:p w:rsidR="00614091" w:rsidRPr="000A1319" w:rsidRDefault="00614091" w:rsidP="00CB5CEC">
            <w:pPr>
              <w:pStyle w:val="MyStylecontent"/>
              <w:rPr>
                <w:b/>
              </w:rPr>
            </w:pPr>
            <w:r w:rsidRPr="000A1319">
              <w:rPr>
                <w:b/>
              </w:rPr>
              <w:t>Trường hợp phụ</w:t>
            </w:r>
            <w:r w:rsidR="00F86FC5" w:rsidRPr="000A1319">
              <w:rPr>
                <w:b/>
              </w:rPr>
              <w:t xml:space="preserve"> trợ</w:t>
            </w:r>
          </w:p>
        </w:tc>
      </w:tr>
      <w:tr w:rsidR="00614091" w:rsidTr="00AD107E">
        <w:tc>
          <w:tcPr>
            <w:tcW w:w="1408" w:type="dxa"/>
          </w:tcPr>
          <w:p w:rsidR="00614091" w:rsidRDefault="00F86FC5" w:rsidP="00CB5CEC">
            <w:pPr>
              <w:pStyle w:val="MyStylecontent"/>
            </w:pPr>
            <w:r>
              <w:t>CPU</w:t>
            </w:r>
          </w:p>
          <w:p w:rsidR="000A1319" w:rsidRDefault="00C4374E" w:rsidP="00CB5CEC">
            <w:pPr>
              <w:pStyle w:val="MyStylecontent"/>
            </w:pPr>
            <w:r>
              <w:t>Bộ nhớ</w:t>
            </w:r>
          </w:p>
          <w:p w:rsidR="009F5458" w:rsidRDefault="009F5458" w:rsidP="00CB5CEC">
            <w:pPr>
              <w:pStyle w:val="MyStylecontent"/>
            </w:pPr>
          </w:p>
          <w:p w:rsidR="009F5458" w:rsidRDefault="009F5458" w:rsidP="009F3A0C">
            <w:pPr>
              <w:pStyle w:val="MyStylecontent"/>
              <w:jc w:val="left"/>
            </w:pPr>
            <w:r>
              <w:t>Giới hạn thời gian</w:t>
            </w:r>
          </w:p>
        </w:tc>
        <w:tc>
          <w:tcPr>
            <w:tcW w:w="3920" w:type="dxa"/>
          </w:tcPr>
          <w:p w:rsidR="00614091" w:rsidRDefault="001E1B48" w:rsidP="00CB5CEC">
            <w:pPr>
              <w:pStyle w:val="MyStylecontent"/>
            </w:pPr>
            <w:r>
              <w:t>Linh hoạt</w:t>
            </w:r>
          </w:p>
          <w:p w:rsidR="00067032" w:rsidRDefault="00067032" w:rsidP="00CB5CEC">
            <w:pPr>
              <w:pStyle w:val="MyStylecontent"/>
            </w:pPr>
            <w:r>
              <w:t>Tối thiểu là 128Mb</w:t>
            </w:r>
          </w:p>
          <w:p w:rsidR="009F5458" w:rsidRDefault="009F5458" w:rsidP="00CB5CEC">
            <w:pPr>
              <w:pStyle w:val="MyStylecontent"/>
            </w:pPr>
          </w:p>
          <w:p w:rsidR="009F5458" w:rsidRDefault="009F5458" w:rsidP="005D55B6">
            <w:pPr>
              <w:pStyle w:val="MyStylecontent"/>
            </w:pPr>
            <w:r>
              <w:t xml:space="preserve">30 giây cho </w:t>
            </w:r>
            <w:r w:rsidR="00803B03">
              <w:t>mỗi yêu cầu HTTP, thời gian mỗ</w:t>
            </w:r>
            <w:r w:rsidR="00D4216F">
              <w:t xml:space="preserve">i </w:t>
            </w:r>
            <w:r w:rsidR="00D4216F" w:rsidRPr="00D4216F">
              <w:t>session</w:t>
            </w:r>
            <w:r w:rsidR="005D55B6">
              <w:t xml:space="preserve"> là thời gian làm bài quy định bởi người quản trị.</w:t>
            </w:r>
          </w:p>
        </w:tc>
        <w:tc>
          <w:tcPr>
            <w:tcW w:w="3870" w:type="dxa"/>
          </w:tcPr>
          <w:p w:rsidR="00614091" w:rsidRDefault="00AD107E" w:rsidP="00CB5CEC">
            <w:pPr>
              <w:pStyle w:val="MyStylecontent"/>
            </w:pPr>
            <w:r>
              <w:t>Cấu hình từ 600 MHz - 4.8GHz.</w:t>
            </w:r>
          </w:p>
          <w:p w:rsidR="00A62D7C" w:rsidRDefault="00A62D7C" w:rsidP="00CB5CEC">
            <w:pPr>
              <w:pStyle w:val="MyStylecontent"/>
            </w:pPr>
            <w:r>
              <w:t>Cấu hình bộ nhớ giới hạn từ 128 MB đến 1 GB cho mỗi trường hợp.</w:t>
            </w:r>
          </w:p>
          <w:p w:rsidR="009F3A0C" w:rsidRDefault="009F3A0C" w:rsidP="00CB5CEC">
            <w:pPr>
              <w:pStyle w:val="MyStylecontent"/>
            </w:pPr>
          </w:p>
        </w:tc>
      </w:tr>
      <w:tr w:rsidR="00614091" w:rsidTr="00AD107E">
        <w:tc>
          <w:tcPr>
            <w:tcW w:w="1408" w:type="dxa"/>
          </w:tcPr>
          <w:p w:rsidR="00614091" w:rsidRDefault="008B408C" w:rsidP="00CB5CEC">
            <w:pPr>
              <w:pStyle w:val="MyStylecontent"/>
            </w:pPr>
            <w:r>
              <w:t>Thời gian tồn tại</w:t>
            </w:r>
          </w:p>
          <w:p w:rsidR="008B408C" w:rsidRDefault="008B408C" w:rsidP="00CB5CEC">
            <w:pPr>
              <w:pStyle w:val="MyStylecontent"/>
            </w:pPr>
            <w:r>
              <w:t>Bắt đầu và kết thúc</w:t>
            </w:r>
          </w:p>
          <w:p w:rsidR="002A325B" w:rsidRDefault="002A325B" w:rsidP="00CB5CEC">
            <w:pPr>
              <w:pStyle w:val="MyStylecontent"/>
            </w:pPr>
            <w:r>
              <w:t>Thẩm định địa chỉ</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614091" w:rsidTr="00AD107E">
        <w:tc>
          <w:tcPr>
            <w:tcW w:w="1408" w:type="dxa"/>
          </w:tcPr>
          <w:p w:rsidR="00614091" w:rsidRDefault="002A325B" w:rsidP="00CB5CEC">
            <w:pPr>
              <w:pStyle w:val="MyStylecontent"/>
            </w:pPr>
            <w:r>
              <w:t>Quy mô mở rộng</w:t>
            </w:r>
          </w:p>
          <w:p w:rsidR="002A325B" w:rsidRDefault="00BF7AAF" w:rsidP="00BF7AAF">
            <w:pPr>
              <w:pStyle w:val="MyStylecontent"/>
            </w:pPr>
            <w:r>
              <w:t>Yêu cầu HTTP công cộng và riêng tư</w:t>
            </w:r>
          </w:p>
        </w:tc>
        <w:tc>
          <w:tcPr>
            <w:tcW w:w="3920" w:type="dxa"/>
          </w:tcPr>
          <w:p w:rsidR="00614091" w:rsidRDefault="00614091" w:rsidP="00CB5CEC">
            <w:pPr>
              <w:pStyle w:val="MyStylecontent"/>
            </w:pPr>
          </w:p>
        </w:tc>
        <w:tc>
          <w:tcPr>
            <w:tcW w:w="3870" w:type="dxa"/>
          </w:tcPr>
          <w:p w:rsidR="00614091" w:rsidRDefault="00614091" w:rsidP="00CB5CEC">
            <w:pPr>
              <w:pStyle w:val="MyStylecontent"/>
            </w:pPr>
          </w:p>
        </w:tc>
      </w:tr>
      <w:tr w:rsidR="00BF7AAF" w:rsidTr="00AD107E">
        <w:tc>
          <w:tcPr>
            <w:tcW w:w="1408" w:type="dxa"/>
          </w:tcPr>
          <w:p w:rsidR="00BF7AAF" w:rsidRDefault="00FD5252" w:rsidP="00CB5CEC">
            <w:pPr>
              <w:pStyle w:val="MyStylecontent"/>
            </w:pPr>
            <w:r>
              <w:t>Yêu cầu cùng thời gian</w:t>
            </w:r>
          </w:p>
        </w:tc>
        <w:tc>
          <w:tcPr>
            <w:tcW w:w="3920" w:type="dxa"/>
          </w:tcPr>
          <w:p w:rsidR="00BF7AAF" w:rsidRDefault="00BF7AAF" w:rsidP="00CB5CEC">
            <w:pPr>
              <w:pStyle w:val="MyStylecontent"/>
            </w:pPr>
          </w:p>
        </w:tc>
        <w:tc>
          <w:tcPr>
            <w:tcW w:w="3870" w:type="dxa"/>
          </w:tcPr>
          <w:p w:rsidR="00BF7AAF" w:rsidRDefault="00BF7AAF" w:rsidP="00CB5CEC">
            <w:pPr>
              <w:pStyle w:val="MyStylecontent"/>
            </w:pPr>
          </w:p>
        </w:tc>
      </w:tr>
    </w:tbl>
    <w:p w:rsidR="0085429D" w:rsidRDefault="0085429D" w:rsidP="0085429D">
      <w:pPr>
        <w:pStyle w:val="MyStylecontent"/>
      </w:pPr>
    </w:p>
    <w:p w:rsidR="0085429D" w:rsidRDefault="0085429D">
      <w:pPr>
        <w:rPr>
          <w:rFonts w:ascii="Times New Roman" w:eastAsiaTheme="majorEastAsia" w:hAnsi="Times New Roman" w:cstheme="majorBidi"/>
          <w:b/>
          <w:bCs/>
          <w:sz w:val="36"/>
          <w:szCs w:val="28"/>
        </w:rPr>
      </w:pPr>
      <w:r>
        <w:br w:type="page"/>
      </w:r>
    </w:p>
    <w:p w:rsidR="006A012C" w:rsidRDefault="005539B1" w:rsidP="0034255F">
      <w:pPr>
        <w:pStyle w:val="MyStyleI"/>
      </w:pPr>
      <w:bookmarkStart w:id="18" w:name="_Toc319881460"/>
      <w:r>
        <w:lastRenderedPageBreak/>
        <w:t>Phân tích cấu trúc công việc</w:t>
      </w:r>
      <w:bookmarkEnd w:id="18"/>
    </w:p>
    <w:p w:rsidR="009E522A" w:rsidRDefault="00E11AC3">
      <w:r>
        <w:object w:dxaOrig="9666" w:dyaOrig="12997">
          <v:shape id="_x0000_i1026" type="#_x0000_t75" style="width:450.15pt;height:605.0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6" DrawAspect="Content" ObjectID="_1393746117" r:id="rId15"/>
        </w:object>
      </w:r>
    </w:p>
    <w:p w:rsidR="009E522A" w:rsidRDefault="009E522A">
      <w:r>
        <w:br w:type="page"/>
      </w:r>
    </w:p>
    <w:p w:rsidR="005539B1" w:rsidRDefault="003D5E6F" w:rsidP="0034255F">
      <w:pPr>
        <w:pStyle w:val="MyStyleI"/>
      </w:pPr>
      <w:bookmarkStart w:id="19" w:name="_Toc319881461"/>
      <w:r>
        <w:lastRenderedPageBreak/>
        <w:t>Biểu đồ Use case</w:t>
      </w:r>
      <w:bookmarkEnd w:id="19"/>
    </w:p>
    <w:p w:rsidR="0008026A" w:rsidRDefault="003D5E6F" w:rsidP="0008026A">
      <w:pPr>
        <w:pStyle w:val="MyStyle1"/>
      </w:pPr>
      <w:bookmarkStart w:id="20" w:name="_Toc319881462"/>
      <w:r>
        <w:t>Biểu đồ Use case cho Người quản trị</w:t>
      </w:r>
      <w:bookmarkEnd w:id="20"/>
    </w:p>
    <w:p w:rsidR="00F063F3" w:rsidRDefault="00F063F3" w:rsidP="00F063F3">
      <w:pPr>
        <w:pStyle w:val="MyStylecontent"/>
      </w:pPr>
    </w:p>
    <w:p w:rsidR="00E11AC3" w:rsidRDefault="00F063F3" w:rsidP="00E11AC3">
      <w:pPr>
        <w:pStyle w:val="MyStylecontent"/>
      </w:pPr>
      <w:r>
        <w:object w:dxaOrig="10874" w:dyaOrig="12495">
          <v:shape id="_x0000_i1027" type="#_x0000_t75" style="width:456.8pt;height:525.2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7" DrawAspect="Content" ObjectID="_1393746118" r:id="rId17"/>
        </w:object>
      </w:r>
    </w:p>
    <w:p w:rsidR="005A4044" w:rsidRDefault="005A4044">
      <w:pPr>
        <w:rPr>
          <w:rFonts w:ascii="Times New Roman" w:hAnsi="Times New Roman"/>
          <w:sz w:val="26"/>
        </w:rPr>
      </w:pPr>
      <w:r>
        <w:br w:type="page"/>
      </w:r>
    </w:p>
    <w:p w:rsidR="003D5E6F" w:rsidRDefault="003D5E6F" w:rsidP="0008026A">
      <w:pPr>
        <w:pStyle w:val="MyStyle1"/>
      </w:pPr>
      <w:bookmarkStart w:id="21" w:name="_Toc319881463"/>
      <w:r>
        <w:lastRenderedPageBreak/>
        <w:t>Biểu đồ Use case cho Người sử dụng</w:t>
      </w:r>
      <w:bookmarkEnd w:id="21"/>
    </w:p>
    <w:p w:rsidR="0085429D" w:rsidRDefault="00B43ECC" w:rsidP="00B43ECC">
      <w:pPr>
        <w:pStyle w:val="MyStylecontent"/>
      </w:pPr>
      <w:r>
        <w:object w:dxaOrig="8936" w:dyaOrig="4664">
          <v:shape id="_x0000_i1028" type="#_x0000_t75" style="width:446.5pt;height:232.95pt" o:ole="">
            <v:imagedata r:id="rId18" o:title=""/>
          </v:shape>
          <o:OLEObject Type="Embed" ProgID="Visio.Drawing.11" ShapeID="_x0000_i1028" DrawAspect="Content" ObjectID="_1393746119" r:id="rId19"/>
        </w:object>
      </w:r>
    </w:p>
    <w:p w:rsidR="00B43ECC" w:rsidRDefault="00B43ECC">
      <w:pPr>
        <w:rPr>
          <w:rFonts w:ascii="Times New Roman" w:eastAsiaTheme="majorEastAsia" w:hAnsi="Times New Roman" w:cstheme="majorBidi"/>
          <w:b/>
          <w:bCs/>
          <w:sz w:val="36"/>
          <w:szCs w:val="28"/>
        </w:rPr>
      </w:pPr>
    </w:p>
    <w:p w:rsidR="00B43ECC" w:rsidRDefault="00B43ECC">
      <w:pPr>
        <w:rPr>
          <w:rFonts w:ascii="Times New Roman" w:eastAsiaTheme="majorEastAsia" w:hAnsi="Times New Roman" w:cstheme="majorBidi"/>
          <w:b/>
          <w:bCs/>
          <w:sz w:val="36"/>
          <w:szCs w:val="28"/>
        </w:rPr>
      </w:pPr>
      <w:bookmarkStart w:id="22" w:name="_Toc319881464"/>
      <w:r>
        <w:br w:type="page"/>
      </w:r>
    </w:p>
    <w:p w:rsidR="003D5E6F" w:rsidRDefault="00F94A06" w:rsidP="0034255F">
      <w:pPr>
        <w:pStyle w:val="MyStyleI"/>
      </w:pPr>
      <w:r>
        <w:lastRenderedPageBreak/>
        <w:t>Các yêu cầu cụ thể: Yêu cầu về chức năng</w:t>
      </w:r>
      <w:bookmarkEnd w:id="22"/>
    </w:p>
    <w:p w:rsidR="00F94A06" w:rsidRDefault="00F54777" w:rsidP="00F94A06">
      <w:pPr>
        <w:pStyle w:val="MyStyle1"/>
      </w:pPr>
      <w:bookmarkStart w:id="23" w:name="_Toc319881465"/>
      <w:r>
        <w:t>Đăng nhập</w:t>
      </w:r>
      <w:bookmarkEnd w:id="23"/>
    </w:p>
    <w:p w:rsidR="00F54777" w:rsidRDefault="00F54777" w:rsidP="00F94A06">
      <w:pPr>
        <w:pStyle w:val="MyStyle1"/>
      </w:pPr>
      <w:bookmarkStart w:id="24" w:name="_Toc319881466"/>
      <w:r>
        <w:t>Đăng xuất</w:t>
      </w:r>
      <w:bookmarkEnd w:id="24"/>
    </w:p>
    <w:p w:rsidR="00825241" w:rsidRDefault="00825241" w:rsidP="00825241">
      <w:pPr>
        <w:pStyle w:val="MyStyle1"/>
        <w:numPr>
          <w:ilvl w:val="0"/>
          <w:numId w:val="0"/>
        </w:numPr>
      </w:pPr>
      <w:r>
        <w:t>Bảng 7: Use case Đăng xuất</w:t>
      </w:r>
    </w:p>
    <w:tbl>
      <w:tblPr>
        <w:tblW w:w="9740" w:type="dxa"/>
        <w:tblInd w:w="93" w:type="dxa"/>
        <w:tblLook w:val="04A0" w:firstRow="1" w:lastRow="0" w:firstColumn="1" w:lastColumn="0" w:noHBand="0" w:noVBand="1"/>
      </w:tblPr>
      <w:tblGrid>
        <w:gridCol w:w="2180"/>
        <w:gridCol w:w="2680"/>
        <w:gridCol w:w="2180"/>
        <w:gridCol w:w="2700"/>
      </w:tblGrid>
      <w:tr w:rsidR="00825241" w:rsidRPr="00506E70" w:rsidTr="00C2362A">
        <w:trPr>
          <w:trHeight w:val="465"/>
        </w:trPr>
        <w:tc>
          <w:tcPr>
            <w:tcW w:w="21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i/>
                <w:iCs/>
                <w:color w:val="000000"/>
                <w:sz w:val="26"/>
                <w:szCs w:val="26"/>
              </w:rPr>
            </w:pPr>
            <w:bookmarkStart w:id="25" w:name="OLE_LINK1"/>
            <w:bookmarkStart w:id="26" w:name="OLE_LINK2"/>
            <w:r w:rsidRPr="00506E70">
              <w:rPr>
                <w:rFonts w:ascii="Times New Roman" w:eastAsia="Times New Roman" w:hAnsi="Times New Roman" w:cs="Times New Roman"/>
                <w:i/>
                <w:iCs/>
                <w:color w:val="000000"/>
                <w:sz w:val="26"/>
                <w:szCs w:val="26"/>
              </w:rPr>
              <w:t>ID</w:t>
            </w:r>
          </w:p>
        </w:tc>
        <w:tc>
          <w:tcPr>
            <w:tcW w:w="2680" w:type="dxa"/>
            <w:tcBorders>
              <w:top w:val="single" w:sz="8" w:space="0" w:color="auto"/>
              <w:left w:val="nil"/>
              <w:bottom w:val="single" w:sz="4" w:space="0" w:color="auto"/>
              <w:right w:val="single" w:sz="4" w:space="0" w:color="auto"/>
            </w:tcBorders>
            <w:shd w:val="clear" w:color="auto" w:fill="auto"/>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UC2</w:t>
            </w:r>
          </w:p>
        </w:tc>
        <w:tc>
          <w:tcPr>
            <w:tcW w:w="2180" w:type="dxa"/>
            <w:tcBorders>
              <w:top w:val="single" w:sz="8" w:space="0" w:color="auto"/>
              <w:left w:val="nil"/>
              <w:bottom w:val="single" w:sz="4"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 xml:space="preserve">Use-case name </w:t>
            </w:r>
          </w:p>
        </w:tc>
        <w:tc>
          <w:tcPr>
            <w:tcW w:w="2700" w:type="dxa"/>
            <w:tcBorders>
              <w:top w:val="single" w:sz="8" w:space="0" w:color="auto"/>
              <w:left w:val="nil"/>
              <w:bottom w:val="single" w:sz="4" w:space="0" w:color="auto"/>
              <w:right w:val="single" w:sz="8" w:space="0" w:color="auto"/>
            </w:tcBorders>
            <w:shd w:val="clear" w:color="auto" w:fill="auto"/>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Đăng xuất</w:t>
            </w:r>
          </w:p>
        </w:tc>
      </w:tr>
      <w:tr w:rsidR="00825241" w:rsidRPr="00506E70" w:rsidTr="00C2362A">
        <w:trPr>
          <w:trHeight w:val="39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Author</w:t>
            </w:r>
          </w:p>
        </w:tc>
        <w:tc>
          <w:tcPr>
            <w:tcW w:w="2680" w:type="dxa"/>
            <w:tcBorders>
              <w:top w:val="nil"/>
              <w:left w:val="nil"/>
              <w:bottom w:val="single" w:sz="4" w:space="0" w:color="auto"/>
              <w:right w:val="single" w:sz="4" w:space="0" w:color="auto"/>
            </w:tcBorders>
            <w:shd w:val="clear" w:color="auto" w:fill="auto"/>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Dinh Hong An</w:t>
            </w:r>
          </w:p>
        </w:tc>
        <w:tc>
          <w:tcPr>
            <w:tcW w:w="2180" w:type="dxa"/>
            <w:tcBorders>
              <w:top w:val="nil"/>
              <w:left w:val="nil"/>
              <w:bottom w:val="single" w:sz="4"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 xml:space="preserve">Updater </w:t>
            </w:r>
          </w:p>
        </w:tc>
        <w:tc>
          <w:tcPr>
            <w:tcW w:w="2700" w:type="dxa"/>
            <w:tcBorders>
              <w:top w:val="nil"/>
              <w:left w:val="nil"/>
              <w:bottom w:val="single" w:sz="4" w:space="0" w:color="auto"/>
              <w:right w:val="single" w:sz="8" w:space="0" w:color="auto"/>
            </w:tcBorders>
            <w:shd w:val="clear" w:color="auto" w:fill="auto"/>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Bui Thi Anh Hoa</w:t>
            </w:r>
          </w:p>
        </w:tc>
      </w:tr>
      <w:tr w:rsidR="00825241" w:rsidRPr="00506E70" w:rsidTr="00C2362A">
        <w:trPr>
          <w:trHeight w:val="46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Create day</w:t>
            </w:r>
          </w:p>
        </w:tc>
        <w:tc>
          <w:tcPr>
            <w:tcW w:w="2680" w:type="dxa"/>
            <w:tcBorders>
              <w:top w:val="nil"/>
              <w:left w:val="nil"/>
              <w:bottom w:val="single" w:sz="4" w:space="0" w:color="auto"/>
              <w:right w:val="single" w:sz="4" w:space="0" w:color="auto"/>
            </w:tcBorders>
            <w:shd w:val="clear" w:color="auto" w:fill="auto"/>
            <w:noWrap/>
            <w:vAlign w:val="bottom"/>
            <w:hideMark/>
          </w:tcPr>
          <w:p w:rsidR="00825241" w:rsidRPr="00506E70" w:rsidRDefault="00825241" w:rsidP="00C2362A">
            <w:pPr>
              <w:spacing w:after="0" w:line="240" w:lineRule="auto"/>
              <w:jc w:val="right"/>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10/3/2012</w:t>
            </w:r>
          </w:p>
        </w:tc>
        <w:tc>
          <w:tcPr>
            <w:tcW w:w="2180" w:type="dxa"/>
            <w:tcBorders>
              <w:top w:val="nil"/>
              <w:left w:val="nil"/>
              <w:bottom w:val="single" w:sz="4"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 xml:space="preserve">Update day </w:t>
            </w:r>
          </w:p>
        </w:tc>
        <w:tc>
          <w:tcPr>
            <w:tcW w:w="2700" w:type="dxa"/>
            <w:tcBorders>
              <w:top w:val="nil"/>
              <w:left w:val="nil"/>
              <w:bottom w:val="single" w:sz="4" w:space="0" w:color="auto"/>
              <w:right w:val="single" w:sz="8" w:space="0" w:color="auto"/>
            </w:tcBorders>
            <w:shd w:val="clear" w:color="auto" w:fill="auto"/>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tr w:rsidR="00825241" w:rsidRPr="00506E70" w:rsidTr="00C2362A">
        <w:trPr>
          <w:trHeight w:val="61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Describe</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506E70" w:rsidRDefault="00825241" w:rsidP="00C2362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Chức năng giúp người dùng thoát khỏi hệ thống.</w:t>
            </w:r>
          </w:p>
        </w:tc>
      </w:tr>
      <w:tr w:rsidR="00825241" w:rsidRPr="00506E70" w:rsidTr="00C2362A">
        <w:trPr>
          <w:trHeight w:val="57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Actor</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506E70" w:rsidRDefault="00825241" w:rsidP="00C2362A">
            <w:pPr>
              <w:spacing w:after="0" w:line="240" w:lineRule="auto"/>
              <w:rPr>
                <w:rFonts w:ascii="Times New Roman" w:eastAsia="Times New Roman" w:hAnsi="Times New Roman" w:cs="Times New Roman"/>
                <w:color w:val="000000"/>
                <w:sz w:val="26"/>
                <w:szCs w:val="26"/>
              </w:rPr>
            </w:pPr>
            <w:r w:rsidRPr="00506E70">
              <w:rPr>
                <w:rFonts w:ascii="Times New Roman" w:eastAsia="Times New Roman" w:hAnsi="Times New Roman" w:cs="Times New Roman"/>
                <w:color w:val="000000"/>
                <w:sz w:val="26"/>
                <w:szCs w:val="26"/>
              </w:rPr>
              <w:t xml:space="preserve">Reception, Scanner, Administrator </w:t>
            </w:r>
          </w:p>
        </w:tc>
      </w:tr>
      <w:tr w:rsidR="00825241" w:rsidRPr="00506E70" w:rsidTr="00C2362A">
        <w:trPr>
          <w:trHeight w:val="49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Assumption</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506E70" w:rsidRDefault="00825241" w:rsidP="00C2362A">
            <w:pPr>
              <w:spacing w:after="0" w:line="240" w:lineRule="auto"/>
              <w:jc w:val="center"/>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tr w:rsidR="00825241" w:rsidRPr="00506E70" w:rsidTr="00C2362A">
        <w:trPr>
          <w:trHeight w:val="431"/>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xml:space="preserve">Scenario </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052537" w:rsidRDefault="00825241" w:rsidP="00825241">
            <w:pPr>
              <w:pStyle w:val="ListParagraph"/>
              <w:numPr>
                <w:ilvl w:val="0"/>
                <w:numId w:val="19"/>
              </w:num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Cs/>
                <w:color w:val="000000"/>
                <w:sz w:val="26"/>
                <w:szCs w:val="26"/>
              </w:rPr>
              <w:t>Bước 1: Kích chuột vào nút Logout.</w:t>
            </w:r>
          </w:p>
          <w:p w:rsidR="00825241" w:rsidRPr="00052537" w:rsidRDefault="00825241" w:rsidP="00825241">
            <w:pPr>
              <w:pStyle w:val="ListParagraph"/>
              <w:numPr>
                <w:ilvl w:val="0"/>
                <w:numId w:val="19"/>
              </w:num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Cs/>
                <w:color w:val="000000"/>
                <w:sz w:val="26"/>
                <w:szCs w:val="26"/>
              </w:rPr>
              <w:t>Bước 2: Hệ thống sẽ hiện thông báo: “Bạn có chắc chắn kết thúc và thoát khỏi hệ thống?” Nếu chọn “Có” thì sẽ tiến hành bước 3, ngược lại sẽ tiến hành bước 4.</w:t>
            </w:r>
          </w:p>
          <w:p w:rsidR="00825241" w:rsidRPr="00052537" w:rsidRDefault="00825241" w:rsidP="00825241">
            <w:pPr>
              <w:pStyle w:val="ListParagraph"/>
              <w:numPr>
                <w:ilvl w:val="0"/>
                <w:numId w:val="19"/>
              </w:num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Cs/>
                <w:color w:val="000000"/>
                <w:sz w:val="26"/>
                <w:szCs w:val="26"/>
              </w:rPr>
              <w:t>Bước 3: Thoát khỏi hệ thống.</w:t>
            </w:r>
          </w:p>
          <w:p w:rsidR="00825241" w:rsidRPr="00052537" w:rsidRDefault="00825241" w:rsidP="00825241">
            <w:pPr>
              <w:pStyle w:val="ListParagraph"/>
              <w:numPr>
                <w:ilvl w:val="0"/>
                <w:numId w:val="19"/>
              </w:num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Cs/>
                <w:color w:val="000000"/>
                <w:sz w:val="26"/>
                <w:szCs w:val="26"/>
              </w:rPr>
              <w:t>Bước 4: Quay lại tiếp tục sử dụng.</w:t>
            </w:r>
          </w:p>
        </w:tc>
      </w:tr>
      <w:tr w:rsidR="00825241" w:rsidRPr="00506E70" w:rsidTr="00C2362A">
        <w:trPr>
          <w:trHeight w:val="539"/>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The Customization</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tr w:rsidR="00825241" w:rsidRPr="00506E70" w:rsidTr="00C2362A">
        <w:trPr>
          <w:trHeight w:val="660"/>
        </w:trPr>
        <w:tc>
          <w:tcPr>
            <w:tcW w:w="2180" w:type="dxa"/>
            <w:tcBorders>
              <w:top w:val="nil"/>
              <w:left w:val="single" w:sz="8" w:space="0" w:color="auto"/>
              <w:bottom w:val="single" w:sz="4" w:space="0" w:color="auto"/>
              <w:right w:val="single" w:sz="4" w:space="0" w:color="auto"/>
            </w:tcBorders>
            <w:shd w:val="clear" w:color="000000" w:fill="F2F2F2"/>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Non-functiona</w:t>
            </w:r>
            <w:r>
              <w:rPr>
                <w:rFonts w:ascii="Times New Roman" w:eastAsia="Times New Roman" w:hAnsi="Times New Roman" w:cs="Times New Roman"/>
                <w:b/>
                <w:bCs/>
                <w:color w:val="000000"/>
                <w:sz w:val="26"/>
                <w:szCs w:val="26"/>
              </w:rPr>
              <w:t>l</w:t>
            </w:r>
            <w:r w:rsidRPr="00506E70">
              <w:rPr>
                <w:rFonts w:ascii="Times New Roman" w:eastAsia="Times New Roman" w:hAnsi="Times New Roman" w:cs="Times New Roman"/>
                <w:b/>
                <w:bCs/>
                <w:color w:val="000000"/>
                <w:sz w:val="26"/>
                <w:szCs w:val="26"/>
              </w:rPr>
              <w:br/>
              <w:t xml:space="preserve">Requirement </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Cs/>
                <w:color w:val="000000"/>
                <w:sz w:val="26"/>
                <w:szCs w:val="26"/>
              </w:rPr>
              <w:t>Thực hiện</w:t>
            </w:r>
            <w:r w:rsidRPr="00506E70">
              <w:rPr>
                <w:rFonts w:ascii="Times New Roman" w:eastAsia="Times New Roman" w:hAnsi="Times New Roman" w:cs="Times New Roman"/>
                <w:b/>
                <w:bCs/>
                <w:color w:val="000000"/>
                <w:sz w:val="26"/>
                <w:szCs w:val="26"/>
              </w:rPr>
              <w:t> </w:t>
            </w:r>
          </w:p>
        </w:tc>
      </w:tr>
      <w:tr w:rsidR="00825241" w:rsidRPr="00506E70" w:rsidTr="00C2362A">
        <w:trPr>
          <w:trHeight w:val="345"/>
        </w:trPr>
        <w:tc>
          <w:tcPr>
            <w:tcW w:w="2180" w:type="dxa"/>
            <w:tcBorders>
              <w:top w:val="nil"/>
              <w:left w:val="single" w:sz="8" w:space="0" w:color="auto"/>
              <w:bottom w:val="single" w:sz="8" w:space="0" w:color="auto"/>
              <w:right w:val="single" w:sz="4" w:space="0" w:color="auto"/>
            </w:tcBorders>
            <w:shd w:val="clear" w:color="000000" w:fill="F2F2F2"/>
            <w:noWrap/>
            <w:vAlign w:val="bottom"/>
            <w:hideMark/>
          </w:tcPr>
          <w:p w:rsidR="00825241" w:rsidRPr="00506E70" w:rsidRDefault="00825241"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xml:space="preserve">Note </w:t>
            </w:r>
          </w:p>
        </w:tc>
        <w:tc>
          <w:tcPr>
            <w:tcW w:w="7560" w:type="dxa"/>
            <w:gridSpan w:val="3"/>
            <w:tcBorders>
              <w:top w:val="single" w:sz="4" w:space="0" w:color="auto"/>
              <w:left w:val="nil"/>
              <w:bottom w:val="single" w:sz="8" w:space="0" w:color="auto"/>
              <w:right w:val="single" w:sz="8" w:space="0" w:color="000000"/>
            </w:tcBorders>
            <w:shd w:val="clear" w:color="auto" w:fill="auto"/>
            <w:noWrap/>
            <w:vAlign w:val="bottom"/>
            <w:hideMark/>
          </w:tcPr>
          <w:p w:rsidR="00825241" w:rsidRPr="00506E70" w:rsidRDefault="00825241" w:rsidP="00C2362A">
            <w:pPr>
              <w:spacing w:after="0" w:line="240" w:lineRule="auto"/>
              <w:jc w:val="center"/>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bookmarkEnd w:id="25"/>
      <w:bookmarkEnd w:id="26"/>
    </w:tbl>
    <w:p w:rsidR="00825241" w:rsidRDefault="00825241" w:rsidP="00825241">
      <w:pPr>
        <w:pStyle w:val="MyStyle1"/>
        <w:numPr>
          <w:ilvl w:val="0"/>
          <w:numId w:val="0"/>
        </w:numPr>
      </w:pPr>
    </w:p>
    <w:p w:rsidR="00F54777" w:rsidRDefault="00825241" w:rsidP="0034255F">
      <w:pPr>
        <w:pStyle w:val="MyStyle1"/>
      </w:pPr>
      <w:r>
        <w:t>Đổi mật khẩu:</w:t>
      </w:r>
    </w:p>
    <w:p w:rsidR="00825241" w:rsidRDefault="00825241" w:rsidP="00825241">
      <w:pPr>
        <w:pStyle w:val="MyStyle1"/>
        <w:numPr>
          <w:ilvl w:val="0"/>
          <w:numId w:val="0"/>
        </w:numPr>
      </w:pPr>
      <w:r>
        <w:t>Bảng 8</w:t>
      </w:r>
      <w:r w:rsidR="005B4EBE">
        <w:t>: Use case đổi mật khẩu</w:t>
      </w:r>
    </w:p>
    <w:tbl>
      <w:tblPr>
        <w:tblW w:w="9740" w:type="dxa"/>
        <w:tblInd w:w="93" w:type="dxa"/>
        <w:tblLook w:val="04A0" w:firstRow="1" w:lastRow="0" w:firstColumn="1" w:lastColumn="0" w:noHBand="0" w:noVBand="1"/>
      </w:tblPr>
      <w:tblGrid>
        <w:gridCol w:w="2180"/>
        <w:gridCol w:w="2680"/>
        <w:gridCol w:w="2180"/>
        <w:gridCol w:w="2700"/>
      </w:tblGrid>
      <w:tr w:rsidR="005B4EBE" w:rsidRPr="00506E70" w:rsidTr="00C2362A">
        <w:trPr>
          <w:trHeight w:val="465"/>
        </w:trPr>
        <w:tc>
          <w:tcPr>
            <w:tcW w:w="21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ID</w:t>
            </w:r>
          </w:p>
        </w:tc>
        <w:tc>
          <w:tcPr>
            <w:tcW w:w="2680" w:type="dxa"/>
            <w:tcBorders>
              <w:top w:val="single" w:sz="8" w:space="0" w:color="auto"/>
              <w:left w:val="nil"/>
              <w:bottom w:val="single" w:sz="4" w:space="0" w:color="auto"/>
              <w:right w:val="single" w:sz="4" w:space="0" w:color="auto"/>
            </w:tcBorders>
            <w:shd w:val="clear" w:color="auto" w:fill="auto"/>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UC3</w:t>
            </w:r>
          </w:p>
        </w:tc>
        <w:tc>
          <w:tcPr>
            <w:tcW w:w="2180" w:type="dxa"/>
            <w:tcBorders>
              <w:top w:val="single" w:sz="8" w:space="0" w:color="auto"/>
              <w:left w:val="nil"/>
              <w:bottom w:val="single" w:sz="4"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 xml:space="preserve">Use-case name </w:t>
            </w:r>
          </w:p>
        </w:tc>
        <w:tc>
          <w:tcPr>
            <w:tcW w:w="2700" w:type="dxa"/>
            <w:tcBorders>
              <w:top w:val="single" w:sz="8" w:space="0" w:color="auto"/>
              <w:left w:val="nil"/>
              <w:bottom w:val="single" w:sz="4" w:space="0" w:color="auto"/>
              <w:right w:val="single" w:sz="8" w:space="0" w:color="auto"/>
            </w:tcBorders>
            <w:shd w:val="clear" w:color="auto" w:fill="auto"/>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Đổi mật khẩu</w:t>
            </w:r>
          </w:p>
        </w:tc>
      </w:tr>
      <w:tr w:rsidR="005B4EBE" w:rsidRPr="00506E70" w:rsidTr="00C2362A">
        <w:trPr>
          <w:trHeight w:val="39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Author</w:t>
            </w:r>
          </w:p>
        </w:tc>
        <w:tc>
          <w:tcPr>
            <w:tcW w:w="2680" w:type="dxa"/>
            <w:tcBorders>
              <w:top w:val="nil"/>
              <w:left w:val="nil"/>
              <w:bottom w:val="single" w:sz="4" w:space="0" w:color="auto"/>
              <w:right w:val="single" w:sz="4" w:space="0" w:color="auto"/>
            </w:tcBorders>
            <w:shd w:val="clear" w:color="auto" w:fill="auto"/>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Dinh Hong An</w:t>
            </w:r>
          </w:p>
        </w:tc>
        <w:tc>
          <w:tcPr>
            <w:tcW w:w="2180" w:type="dxa"/>
            <w:tcBorders>
              <w:top w:val="nil"/>
              <w:left w:val="nil"/>
              <w:bottom w:val="single" w:sz="4"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 xml:space="preserve">Updater </w:t>
            </w:r>
          </w:p>
        </w:tc>
        <w:tc>
          <w:tcPr>
            <w:tcW w:w="2700" w:type="dxa"/>
            <w:tcBorders>
              <w:top w:val="nil"/>
              <w:left w:val="nil"/>
              <w:bottom w:val="single" w:sz="4" w:space="0" w:color="auto"/>
              <w:right w:val="single" w:sz="8" w:space="0" w:color="auto"/>
            </w:tcBorders>
            <w:shd w:val="clear" w:color="auto" w:fill="auto"/>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Bui Thi Anh Hoa</w:t>
            </w:r>
          </w:p>
        </w:tc>
      </w:tr>
      <w:tr w:rsidR="005B4EBE" w:rsidRPr="00506E70" w:rsidTr="00C2362A">
        <w:trPr>
          <w:trHeight w:val="46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Create day</w:t>
            </w:r>
          </w:p>
        </w:tc>
        <w:tc>
          <w:tcPr>
            <w:tcW w:w="2680" w:type="dxa"/>
            <w:tcBorders>
              <w:top w:val="nil"/>
              <w:left w:val="nil"/>
              <w:bottom w:val="single" w:sz="4" w:space="0" w:color="auto"/>
              <w:right w:val="single" w:sz="4" w:space="0" w:color="auto"/>
            </w:tcBorders>
            <w:shd w:val="clear" w:color="auto" w:fill="auto"/>
            <w:noWrap/>
            <w:vAlign w:val="bottom"/>
            <w:hideMark/>
          </w:tcPr>
          <w:p w:rsidR="005B4EBE" w:rsidRPr="00506E70" w:rsidRDefault="005B4EBE" w:rsidP="00C2362A">
            <w:pPr>
              <w:spacing w:after="0" w:line="240" w:lineRule="auto"/>
              <w:jc w:val="right"/>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10/3/2012</w:t>
            </w:r>
          </w:p>
        </w:tc>
        <w:tc>
          <w:tcPr>
            <w:tcW w:w="2180" w:type="dxa"/>
            <w:tcBorders>
              <w:top w:val="nil"/>
              <w:left w:val="nil"/>
              <w:bottom w:val="single" w:sz="4"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i/>
                <w:iCs/>
                <w:color w:val="000000"/>
                <w:sz w:val="26"/>
                <w:szCs w:val="26"/>
              </w:rPr>
            </w:pPr>
            <w:r w:rsidRPr="00506E70">
              <w:rPr>
                <w:rFonts w:ascii="Times New Roman" w:eastAsia="Times New Roman" w:hAnsi="Times New Roman" w:cs="Times New Roman"/>
                <w:i/>
                <w:iCs/>
                <w:color w:val="000000"/>
                <w:sz w:val="26"/>
                <w:szCs w:val="26"/>
              </w:rPr>
              <w:t xml:space="preserve">Update day </w:t>
            </w:r>
          </w:p>
        </w:tc>
        <w:tc>
          <w:tcPr>
            <w:tcW w:w="2700" w:type="dxa"/>
            <w:tcBorders>
              <w:top w:val="nil"/>
              <w:left w:val="nil"/>
              <w:bottom w:val="single" w:sz="4" w:space="0" w:color="auto"/>
              <w:right w:val="single" w:sz="8" w:space="0" w:color="auto"/>
            </w:tcBorders>
            <w:shd w:val="clear" w:color="auto" w:fill="auto"/>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tr w:rsidR="005B4EBE" w:rsidRPr="00506E70" w:rsidTr="00C2362A">
        <w:trPr>
          <w:trHeight w:val="61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Describe</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Pr="00506E70" w:rsidRDefault="005B4EBE" w:rsidP="00C2362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Chức năng giúp người sử dụng thay đổi mật khẩu mới nếu muốn.</w:t>
            </w:r>
          </w:p>
        </w:tc>
      </w:tr>
      <w:tr w:rsidR="005B4EBE" w:rsidRPr="00506E70" w:rsidTr="00C2362A">
        <w:trPr>
          <w:trHeight w:val="570"/>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Actor</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Pr="00506E70" w:rsidRDefault="005B4EBE" w:rsidP="00C2362A">
            <w:pPr>
              <w:spacing w:after="0" w:line="240" w:lineRule="auto"/>
              <w:jc w:val="center"/>
              <w:rPr>
                <w:rFonts w:ascii="Times New Roman" w:eastAsia="Times New Roman" w:hAnsi="Times New Roman" w:cs="Times New Roman"/>
                <w:color w:val="000000"/>
                <w:sz w:val="26"/>
                <w:szCs w:val="26"/>
              </w:rPr>
            </w:pPr>
            <w:r w:rsidRPr="00506E70">
              <w:rPr>
                <w:rFonts w:ascii="Times New Roman" w:eastAsia="Times New Roman" w:hAnsi="Times New Roman" w:cs="Times New Roman"/>
                <w:color w:val="000000"/>
                <w:sz w:val="26"/>
                <w:szCs w:val="26"/>
              </w:rPr>
              <w:t xml:space="preserve">Reception, Scanner, Administrator </w:t>
            </w:r>
          </w:p>
        </w:tc>
      </w:tr>
      <w:tr w:rsidR="005B4EBE" w:rsidRPr="00506E70" w:rsidTr="00C2362A">
        <w:trPr>
          <w:trHeight w:val="49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Assumption</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Pr="00506E70" w:rsidRDefault="005B4EBE" w:rsidP="00C2362A">
            <w:pPr>
              <w:spacing w:after="0" w:line="240" w:lineRule="auto"/>
              <w:jc w:val="center"/>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tr w:rsidR="005B4EBE" w:rsidRPr="00506E70" w:rsidTr="00C2362A">
        <w:trPr>
          <w:trHeight w:val="431"/>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xml:space="preserve">Scenario </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1: Người dùng đăng nhập, kích chuột vào nút Đổi mật khẩu.</w:t>
            </w:r>
          </w:p>
          <w:p w:rsidR="005B4EBE"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2: Hệ thống sẽ gọi form thay đổi mật khẩu.</w:t>
            </w:r>
          </w:p>
          <w:p w:rsidR="005B4EBE"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lastRenderedPageBreak/>
              <w:t>Bước 3: Người dùng sẽ nhập lại mật khẩu cũ và nhập 2 lần mật khẩu mới.</w:t>
            </w:r>
          </w:p>
          <w:p w:rsidR="005B4EBE"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4: Người dùng kích chuột vào nút Xác nhận.</w:t>
            </w:r>
          </w:p>
          <w:p w:rsidR="005B4EBE"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5: Hệ thống kiểm tra mật khẩu cũ đã đúng chưa và mật khẩu mới đã hợp lệ chưa. Nếu đã thỏa mãn, thực hiện bước 6, nếu chưa thì thực hiện bước 7.</w:t>
            </w:r>
          </w:p>
          <w:p w:rsidR="005B4EBE" w:rsidRPr="00EC00D4"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6: Hệ thống lưu mật khẩu mới và thông báo “Đổi mật khẩu thành công”</w:t>
            </w:r>
            <w:r w:rsidRPr="00EC00D4">
              <w:rPr>
                <w:rFonts w:ascii="Times New Roman" w:eastAsia="Times New Roman" w:hAnsi="Times New Roman" w:cs="Times New Roman"/>
                <w:bCs/>
                <w:color w:val="000000"/>
                <w:sz w:val="26"/>
                <w:szCs w:val="26"/>
              </w:rPr>
              <w:t>.</w:t>
            </w:r>
          </w:p>
          <w:p w:rsidR="005B4EBE" w:rsidRPr="00EC00D4" w:rsidRDefault="005B4EBE" w:rsidP="005B4EBE">
            <w:pPr>
              <w:pStyle w:val="ListParagraph"/>
              <w:numPr>
                <w:ilvl w:val="0"/>
                <w:numId w:val="20"/>
              </w:numPr>
              <w:spacing w:after="0" w:line="24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Bước 7: Hệ thống hiện cảnh báo: “Mật khẩu cũ chưa đúng, xin vui lòng nhập lại” nếu nhập sai mật khẩu cũ, hoặc thông báo “Mật khẩu mới chưa hợp lệ, vui lòng nhập lại. Lưu ý mật khẩu gồm các kí tự: a …z, 0…9 và có phân biệt chữ hoa chữ thường và lớn hơn hoặc bằng 6 kí tự!”. Sau đó quay lại bước 2.</w:t>
            </w:r>
          </w:p>
        </w:tc>
      </w:tr>
      <w:tr w:rsidR="005B4EBE" w:rsidRPr="00506E70" w:rsidTr="00C2362A">
        <w:trPr>
          <w:trHeight w:val="1155"/>
        </w:trPr>
        <w:tc>
          <w:tcPr>
            <w:tcW w:w="2180" w:type="dxa"/>
            <w:tcBorders>
              <w:top w:val="nil"/>
              <w:left w:val="single" w:sz="8" w:space="0" w:color="auto"/>
              <w:bottom w:val="single" w:sz="4"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lastRenderedPageBreak/>
              <w:t>The Customization</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Pr="00506E70" w:rsidRDefault="005B4EBE" w:rsidP="00C2362A">
            <w:pPr>
              <w:spacing w:after="0" w:line="240" w:lineRule="auto"/>
              <w:jc w:val="center"/>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tr w:rsidR="005B4EBE" w:rsidRPr="00506E70" w:rsidTr="00C2362A">
        <w:trPr>
          <w:trHeight w:val="660"/>
        </w:trPr>
        <w:tc>
          <w:tcPr>
            <w:tcW w:w="2180" w:type="dxa"/>
            <w:tcBorders>
              <w:top w:val="nil"/>
              <w:left w:val="single" w:sz="8" w:space="0" w:color="auto"/>
              <w:bottom w:val="single" w:sz="4" w:space="0" w:color="auto"/>
              <w:right w:val="single" w:sz="4" w:space="0" w:color="auto"/>
            </w:tcBorders>
            <w:shd w:val="clear" w:color="000000" w:fill="F2F2F2"/>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Non-functiona</w:t>
            </w:r>
            <w:r w:rsidRPr="00506E70">
              <w:rPr>
                <w:rFonts w:ascii="Times New Roman" w:eastAsia="Times New Roman" w:hAnsi="Times New Roman" w:cs="Times New Roman"/>
                <w:b/>
                <w:bCs/>
                <w:color w:val="000000"/>
                <w:sz w:val="26"/>
                <w:szCs w:val="26"/>
              </w:rPr>
              <w:br/>
              <w:t xml:space="preserve">Requirement </w:t>
            </w:r>
          </w:p>
        </w:tc>
        <w:tc>
          <w:tcPr>
            <w:tcW w:w="756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Cs/>
                <w:color w:val="000000"/>
                <w:sz w:val="26"/>
                <w:szCs w:val="26"/>
              </w:rPr>
              <w:t>Thực hiện, bảo vệ.</w:t>
            </w:r>
          </w:p>
        </w:tc>
      </w:tr>
      <w:tr w:rsidR="005B4EBE" w:rsidRPr="00506E70" w:rsidTr="00C2362A">
        <w:trPr>
          <w:trHeight w:val="345"/>
        </w:trPr>
        <w:tc>
          <w:tcPr>
            <w:tcW w:w="2180" w:type="dxa"/>
            <w:tcBorders>
              <w:top w:val="nil"/>
              <w:left w:val="single" w:sz="8" w:space="0" w:color="auto"/>
              <w:bottom w:val="single" w:sz="8" w:space="0" w:color="auto"/>
              <w:right w:val="single" w:sz="4" w:space="0" w:color="auto"/>
            </w:tcBorders>
            <w:shd w:val="clear" w:color="000000" w:fill="F2F2F2"/>
            <w:noWrap/>
            <w:vAlign w:val="bottom"/>
            <w:hideMark/>
          </w:tcPr>
          <w:p w:rsidR="005B4EBE" w:rsidRPr="00506E70" w:rsidRDefault="005B4EBE" w:rsidP="00C2362A">
            <w:pPr>
              <w:spacing w:after="0" w:line="240" w:lineRule="auto"/>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xml:space="preserve">Note </w:t>
            </w:r>
          </w:p>
        </w:tc>
        <w:tc>
          <w:tcPr>
            <w:tcW w:w="7560" w:type="dxa"/>
            <w:gridSpan w:val="3"/>
            <w:tcBorders>
              <w:top w:val="single" w:sz="4" w:space="0" w:color="auto"/>
              <w:left w:val="nil"/>
              <w:bottom w:val="single" w:sz="8" w:space="0" w:color="auto"/>
              <w:right w:val="single" w:sz="8" w:space="0" w:color="000000"/>
            </w:tcBorders>
            <w:shd w:val="clear" w:color="auto" w:fill="auto"/>
            <w:noWrap/>
            <w:vAlign w:val="bottom"/>
            <w:hideMark/>
          </w:tcPr>
          <w:p w:rsidR="005B4EBE" w:rsidRPr="00506E70" w:rsidRDefault="005B4EBE" w:rsidP="00C2362A">
            <w:pPr>
              <w:spacing w:after="0" w:line="240" w:lineRule="auto"/>
              <w:jc w:val="center"/>
              <w:rPr>
                <w:rFonts w:ascii="Times New Roman" w:eastAsia="Times New Roman" w:hAnsi="Times New Roman" w:cs="Times New Roman"/>
                <w:b/>
                <w:bCs/>
                <w:color w:val="000000"/>
                <w:sz w:val="26"/>
                <w:szCs w:val="26"/>
              </w:rPr>
            </w:pPr>
            <w:r w:rsidRPr="00506E70">
              <w:rPr>
                <w:rFonts w:ascii="Times New Roman" w:eastAsia="Times New Roman" w:hAnsi="Times New Roman" w:cs="Times New Roman"/>
                <w:b/>
                <w:bCs/>
                <w:color w:val="000000"/>
                <w:sz w:val="26"/>
                <w:szCs w:val="26"/>
              </w:rPr>
              <w:t> </w:t>
            </w:r>
          </w:p>
        </w:tc>
      </w:tr>
    </w:tbl>
    <w:p w:rsidR="005B4EBE" w:rsidRDefault="005B4EBE" w:rsidP="00825241">
      <w:pPr>
        <w:pStyle w:val="MyStyle1"/>
        <w:numPr>
          <w:ilvl w:val="0"/>
          <w:numId w:val="0"/>
        </w:numPr>
      </w:pPr>
      <w:bookmarkStart w:id="27" w:name="_GoBack"/>
      <w:bookmarkEnd w:id="27"/>
    </w:p>
    <w:p w:rsidR="0085429D" w:rsidRDefault="0085429D">
      <w:pPr>
        <w:rPr>
          <w:rFonts w:ascii="Times New Roman" w:eastAsiaTheme="majorEastAsia" w:hAnsi="Times New Roman" w:cstheme="majorBidi"/>
          <w:b/>
          <w:bCs/>
          <w:sz w:val="36"/>
          <w:szCs w:val="28"/>
        </w:rPr>
      </w:pPr>
      <w:r>
        <w:br w:type="page"/>
      </w:r>
    </w:p>
    <w:p w:rsidR="0034255F" w:rsidRDefault="0034255F" w:rsidP="0034255F">
      <w:pPr>
        <w:pStyle w:val="MyStyleI"/>
      </w:pPr>
      <w:bookmarkStart w:id="28" w:name="_Toc319881468"/>
      <w:r>
        <w:lastRenderedPageBreak/>
        <w:t>Các yêu cầu phi chức năng</w:t>
      </w:r>
      <w:bookmarkEnd w:id="28"/>
    </w:p>
    <w:p w:rsidR="00AD1F4C" w:rsidRDefault="00AD1F4C" w:rsidP="00AD1F4C">
      <w:pPr>
        <w:pStyle w:val="MyStyle1"/>
      </w:pPr>
      <w:bookmarkStart w:id="29" w:name="_Toc319881469"/>
      <w:r>
        <w:t>Yêu cầu về hiệu suất</w:t>
      </w:r>
      <w:bookmarkEnd w:id="29"/>
    </w:p>
    <w:p w:rsidR="00AD1F4C" w:rsidRDefault="004C4A15" w:rsidP="00AD1F4C">
      <w:pPr>
        <w:pStyle w:val="MyStyle1"/>
      </w:pPr>
      <w:bookmarkStart w:id="30" w:name="_Toc319881470"/>
      <w:r>
        <w:t>Yêu cầu về tính tiện dụng</w:t>
      </w:r>
      <w:bookmarkEnd w:id="30"/>
    </w:p>
    <w:p w:rsidR="004C4A15" w:rsidRDefault="004C4A15" w:rsidP="00AD1F4C">
      <w:pPr>
        <w:pStyle w:val="MyStyle1"/>
      </w:pPr>
      <w:bookmarkStart w:id="31" w:name="_Toc319881471"/>
      <w:r>
        <w:t>Yêu cầu về bảo mật</w:t>
      </w:r>
      <w:bookmarkEnd w:id="31"/>
    </w:p>
    <w:sectPr w:rsidR="004C4A15" w:rsidSect="00225036">
      <w:pgSz w:w="11907" w:h="16839" w:code="9"/>
      <w:pgMar w:top="1440" w:right="1197" w:bottom="1440" w:left="171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CFF" w:rsidRDefault="00AC1CFF" w:rsidP="00CB4D39">
      <w:pPr>
        <w:spacing w:after="0" w:line="240" w:lineRule="auto"/>
      </w:pPr>
      <w:r>
        <w:separator/>
      </w:r>
    </w:p>
  </w:endnote>
  <w:endnote w:type="continuationSeparator" w:id="0">
    <w:p w:rsidR="00AC1CFF" w:rsidRDefault="00AC1CFF" w:rsidP="00CB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CB4D39" w:rsidRDefault="001F6F18">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193192468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Pr>
            <w:rFonts w:ascii="Times New Roman" w:hAnsi="Times New Roman" w:cs="Times New Roman"/>
            <w:i/>
            <w:noProof/>
          </w:rPr>
          <w:t>iv</w:t>
        </w:r>
        <w:r w:rsidRPr="00CB4D39">
          <w:rPr>
            <w:rFonts w:ascii="Times New Roman" w:hAnsi="Times New Roman" w:cs="Times New Roman"/>
            <w:i/>
            <w:noProof/>
          </w:rPr>
          <w:fldChar w:fldCharType="end"/>
        </w:r>
      </w:sdtContent>
    </w:sdt>
  </w:p>
  <w:p w:rsidR="001F6F18" w:rsidRDefault="001F6F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CB4D39" w:rsidRDefault="001F6F18">
    <w:pPr>
      <w:pStyle w:val="Footer"/>
      <w:jc w:val="right"/>
      <w:rPr>
        <w:rFonts w:ascii="Times New Roman" w:hAnsi="Times New Roman" w:cs="Times New Roman"/>
        <w:i/>
      </w:rPr>
    </w:pPr>
    <w:r>
      <w:rPr>
        <w:rFonts w:ascii="Times New Roman" w:hAnsi="Times New Roman" w:cs="Times New Roman"/>
        <w:i/>
      </w:rPr>
      <w:t>t</w:t>
    </w:r>
    <w:sdt>
      <w:sdtPr>
        <w:rPr>
          <w:rFonts w:ascii="Times New Roman" w:hAnsi="Times New Roman" w:cs="Times New Roman"/>
          <w:i/>
        </w:rPr>
        <w:id w:val="-2102324550"/>
        <w:docPartObj>
          <w:docPartGallery w:val="Page Numbers (Bottom of Page)"/>
          <w:docPartUnique/>
        </w:docPartObj>
      </w:sdtPr>
      <w:sdtEndPr>
        <w:rPr>
          <w:noProof/>
        </w:rPr>
      </w:sdtEndPr>
      <w:sdtContent>
        <w:r w:rsidRPr="00CB4D39">
          <w:rPr>
            <w:rFonts w:ascii="Times New Roman" w:hAnsi="Times New Roman" w:cs="Times New Roman"/>
            <w:i/>
          </w:rPr>
          <w:t xml:space="preserve">rang </w:t>
        </w:r>
        <w:r w:rsidRPr="00CB4D39">
          <w:rPr>
            <w:rFonts w:ascii="Times New Roman" w:hAnsi="Times New Roman" w:cs="Times New Roman"/>
            <w:i/>
          </w:rPr>
          <w:fldChar w:fldCharType="begin"/>
        </w:r>
        <w:r w:rsidRPr="00CB4D39">
          <w:rPr>
            <w:rFonts w:ascii="Times New Roman" w:hAnsi="Times New Roman" w:cs="Times New Roman"/>
            <w:i/>
          </w:rPr>
          <w:instrText xml:space="preserve"> PAGE   \* MERGEFORMAT </w:instrText>
        </w:r>
        <w:r w:rsidRPr="00CB4D39">
          <w:rPr>
            <w:rFonts w:ascii="Times New Roman" w:hAnsi="Times New Roman" w:cs="Times New Roman"/>
            <w:i/>
          </w:rPr>
          <w:fldChar w:fldCharType="separate"/>
        </w:r>
        <w:r w:rsidR="005B4EBE">
          <w:rPr>
            <w:rFonts w:ascii="Times New Roman" w:hAnsi="Times New Roman" w:cs="Times New Roman"/>
            <w:i/>
            <w:noProof/>
          </w:rPr>
          <w:t>11</w:t>
        </w:r>
        <w:r w:rsidRPr="00CB4D39">
          <w:rPr>
            <w:rFonts w:ascii="Times New Roman" w:hAnsi="Times New Roman" w:cs="Times New Roman"/>
            <w:i/>
            <w:noProof/>
          </w:rPr>
          <w:fldChar w:fldCharType="end"/>
        </w:r>
      </w:sdtContent>
    </w:sdt>
  </w:p>
  <w:p w:rsidR="001F6F18" w:rsidRDefault="001F6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CFF" w:rsidRDefault="00AC1CFF" w:rsidP="00CB4D39">
      <w:pPr>
        <w:spacing w:after="0" w:line="240" w:lineRule="auto"/>
      </w:pPr>
      <w:r>
        <w:separator/>
      </w:r>
    </w:p>
  </w:footnote>
  <w:footnote w:type="continuationSeparator" w:id="0">
    <w:p w:rsidR="00AC1CFF" w:rsidRDefault="00AC1CFF" w:rsidP="00CB4D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F18" w:rsidRPr="009847B2" w:rsidRDefault="001F6F18" w:rsidP="003360F9">
    <w:pPr>
      <w:pStyle w:val="Header"/>
      <w:jc w:val="right"/>
      <w:rPr>
        <w:rFonts w:ascii="Times New Roman" w:hAnsi="Times New Roman" w:cs="Times New Roman"/>
        <w:i/>
      </w:rPr>
    </w:pPr>
    <w:r w:rsidRPr="009847B2">
      <w:rPr>
        <w:rFonts w:ascii="Times New Roman" w:hAnsi="Times New Roman" w:cs="Times New Roman"/>
        <w:i/>
      </w:rPr>
      <w:t xml:space="preserve">Software Requirements Specification for </w:t>
    </w:r>
    <w:r>
      <w:rPr>
        <w:rFonts w:ascii="Times New Roman" w:hAnsi="Times New Roman" w:cs="Times New Roman"/>
        <w:i/>
      </w:rPr>
      <w:t>Hệ thống trắc nghiệm trực tuyến</w:t>
    </w:r>
  </w:p>
  <w:p w:rsidR="001F6F18" w:rsidRDefault="001F6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6E3EDC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D00CB"/>
    <w:multiLevelType w:val="hybridMultilevel"/>
    <w:tmpl w:val="4F865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D50D6"/>
    <w:multiLevelType w:val="hybridMultilevel"/>
    <w:tmpl w:val="E00CD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B42E4A"/>
    <w:multiLevelType w:val="hybridMultilevel"/>
    <w:tmpl w:val="1F5C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B19B2"/>
    <w:multiLevelType w:val="hybridMultilevel"/>
    <w:tmpl w:val="00E246AA"/>
    <w:lvl w:ilvl="0" w:tplc="DC6E029A">
      <w:start w:val="1"/>
      <w:numFmt w:val="decimal"/>
      <w:pStyle w:val="SRSStyle5x"/>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983260"/>
    <w:multiLevelType w:val="hybridMultilevel"/>
    <w:tmpl w:val="AEDA7EC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BC5CC5"/>
    <w:multiLevelType w:val="hybridMultilevel"/>
    <w:tmpl w:val="664AA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7028B0"/>
    <w:multiLevelType w:val="hybridMultilevel"/>
    <w:tmpl w:val="1A7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3C326A"/>
    <w:multiLevelType w:val="hybridMultilevel"/>
    <w:tmpl w:val="A23E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474E6"/>
    <w:multiLevelType w:val="hybridMultilevel"/>
    <w:tmpl w:val="CDE45D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8081442"/>
    <w:multiLevelType w:val="hybridMultilevel"/>
    <w:tmpl w:val="B9B8384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B23E39"/>
    <w:multiLevelType w:val="hybridMultilevel"/>
    <w:tmpl w:val="9CBC62A4"/>
    <w:lvl w:ilvl="0" w:tplc="F754F74C">
      <w:start w:val="1"/>
      <w:numFmt w:val="decimal"/>
      <w:pStyle w:val="MyStyleTable"/>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B50CD"/>
    <w:multiLevelType w:val="multilevel"/>
    <w:tmpl w:val="2CA4F308"/>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8"/>
  </w:num>
  <w:num w:numId="2">
    <w:abstractNumId w:val="16"/>
  </w:num>
  <w:num w:numId="3">
    <w:abstractNumId w:val="16"/>
  </w:num>
  <w:num w:numId="4">
    <w:abstractNumId w:val="16"/>
  </w:num>
  <w:num w:numId="5">
    <w:abstractNumId w:val="16"/>
  </w:num>
  <w:num w:numId="6">
    <w:abstractNumId w:val="14"/>
  </w:num>
  <w:num w:numId="7">
    <w:abstractNumId w:val="5"/>
  </w:num>
  <w:num w:numId="8">
    <w:abstractNumId w:val="13"/>
  </w:num>
  <w:num w:numId="9">
    <w:abstractNumId w:val="0"/>
  </w:num>
  <w:num w:numId="10">
    <w:abstractNumId w:val="10"/>
  </w:num>
  <w:num w:numId="11">
    <w:abstractNumId w:val="6"/>
  </w:num>
  <w:num w:numId="12">
    <w:abstractNumId w:val="12"/>
  </w:num>
  <w:num w:numId="13">
    <w:abstractNumId w:val="3"/>
  </w:num>
  <w:num w:numId="14">
    <w:abstractNumId w:val="9"/>
  </w:num>
  <w:num w:numId="15">
    <w:abstractNumId w:val="11"/>
  </w:num>
  <w:num w:numId="16">
    <w:abstractNumId w:val="1"/>
  </w:num>
  <w:num w:numId="17">
    <w:abstractNumId w:val="15"/>
  </w:num>
  <w:num w:numId="18">
    <w:abstractNumId w:val="4"/>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97"/>
    <w:rsid w:val="00001131"/>
    <w:rsid w:val="00006A36"/>
    <w:rsid w:val="000376C3"/>
    <w:rsid w:val="00046ED9"/>
    <w:rsid w:val="00067032"/>
    <w:rsid w:val="00075972"/>
    <w:rsid w:val="0008026A"/>
    <w:rsid w:val="00080BD9"/>
    <w:rsid w:val="00081353"/>
    <w:rsid w:val="000A1319"/>
    <w:rsid w:val="000C1029"/>
    <w:rsid w:val="000D1EEC"/>
    <w:rsid w:val="000E4226"/>
    <w:rsid w:val="00103508"/>
    <w:rsid w:val="001318F5"/>
    <w:rsid w:val="001503D8"/>
    <w:rsid w:val="00151B85"/>
    <w:rsid w:val="00156A32"/>
    <w:rsid w:val="00157673"/>
    <w:rsid w:val="00162619"/>
    <w:rsid w:val="00162D17"/>
    <w:rsid w:val="00173571"/>
    <w:rsid w:val="001C5F95"/>
    <w:rsid w:val="001D6EBF"/>
    <w:rsid w:val="001E1B48"/>
    <w:rsid w:val="001E2E1F"/>
    <w:rsid w:val="001F6F18"/>
    <w:rsid w:val="002035BC"/>
    <w:rsid w:val="00217482"/>
    <w:rsid w:val="00217A17"/>
    <w:rsid w:val="00225036"/>
    <w:rsid w:val="00245CA9"/>
    <w:rsid w:val="00264747"/>
    <w:rsid w:val="00267937"/>
    <w:rsid w:val="00295D2C"/>
    <w:rsid w:val="002A325B"/>
    <w:rsid w:val="002B1DA5"/>
    <w:rsid w:val="002B3BF7"/>
    <w:rsid w:val="002C1104"/>
    <w:rsid w:val="002E52D7"/>
    <w:rsid w:val="00332A85"/>
    <w:rsid w:val="003357E6"/>
    <w:rsid w:val="003360F9"/>
    <w:rsid w:val="0034255F"/>
    <w:rsid w:val="00347F48"/>
    <w:rsid w:val="00360EA1"/>
    <w:rsid w:val="003845A3"/>
    <w:rsid w:val="00387369"/>
    <w:rsid w:val="003A34B8"/>
    <w:rsid w:val="003A749F"/>
    <w:rsid w:val="003D170C"/>
    <w:rsid w:val="003D1B25"/>
    <w:rsid w:val="003D282F"/>
    <w:rsid w:val="003D5E6F"/>
    <w:rsid w:val="00404C46"/>
    <w:rsid w:val="00412557"/>
    <w:rsid w:val="0046529E"/>
    <w:rsid w:val="00491DA5"/>
    <w:rsid w:val="004A0EC4"/>
    <w:rsid w:val="004A7F57"/>
    <w:rsid w:val="004C2FFC"/>
    <w:rsid w:val="004C4A15"/>
    <w:rsid w:val="004D6373"/>
    <w:rsid w:val="004E0BB5"/>
    <w:rsid w:val="004F7746"/>
    <w:rsid w:val="005031CA"/>
    <w:rsid w:val="00513373"/>
    <w:rsid w:val="00533254"/>
    <w:rsid w:val="005539B1"/>
    <w:rsid w:val="00553D99"/>
    <w:rsid w:val="00585170"/>
    <w:rsid w:val="005875EC"/>
    <w:rsid w:val="005A4044"/>
    <w:rsid w:val="005B35E1"/>
    <w:rsid w:val="005B4274"/>
    <w:rsid w:val="005B4EBE"/>
    <w:rsid w:val="005C2BE4"/>
    <w:rsid w:val="005C5F90"/>
    <w:rsid w:val="005D55B6"/>
    <w:rsid w:val="005E45E3"/>
    <w:rsid w:val="005E63C3"/>
    <w:rsid w:val="00614091"/>
    <w:rsid w:val="006251AF"/>
    <w:rsid w:val="00674346"/>
    <w:rsid w:val="0068585C"/>
    <w:rsid w:val="006A012C"/>
    <w:rsid w:val="006A6F8B"/>
    <w:rsid w:val="006B0BCB"/>
    <w:rsid w:val="006B6D97"/>
    <w:rsid w:val="006C2B2D"/>
    <w:rsid w:val="006F2711"/>
    <w:rsid w:val="00703F3D"/>
    <w:rsid w:val="00710724"/>
    <w:rsid w:val="0072623B"/>
    <w:rsid w:val="00741C6D"/>
    <w:rsid w:val="0077060F"/>
    <w:rsid w:val="00775B1C"/>
    <w:rsid w:val="00777E32"/>
    <w:rsid w:val="007866EF"/>
    <w:rsid w:val="00792CA3"/>
    <w:rsid w:val="007C45C8"/>
    <w:rsid w:val="007E0B78"/>
    <w:rsid w:val="00803B03"/>
    <w:rsid w:val="00825241"/>
    <w:rsid w:val="0082624D"/>
    <w:rsid w:val="008367B9"/>
    <w:rsid w:val="008439C1"/>
    <w:rsid w:val="0085429D"/>
    <w:rsid w:val="00870961"/>
    <w:rsid w:val="0089412C"/>
    <w:rsid w:val="008B408C"/>
    <w:rsid w:val="008C3BA4"/>
    <w:rsid w:val="008D6A4F"/>
    <w:rsid w:val="008E0331"/>
    <w:rsid w:val="008F6DA0"/>
    <w:rsid w:val="00974BAC"/>
    <w:rsid w:val="009811AE"/>
    <w:rsid w:val="009831A6"/>
    <w:rsid w:val="009847B2"/>
    <w:rsid w:val="009916D6"/>
    <w:rsid w:val="009A6DA4"/>
    <w:rsid w:val="009E522A"/>
    <w:rsid w:val="009F25F6"/>
    <w:rsid w:val="009F3A0C"/>
    <w:rsid w:val="009F5458"/>
    <w:rsid w:val="00A13161"/>
    <w:rsid w:val="00A17A32"/>
    <w:rsid w:val="00A20D99"/>
    <w:rsid w:val="00A56790"/>
    <w:rsid w:val="00A62D7C"/>
    <w:rsid w:val="00A657F6"/>
    <w:rsid w:val="00A721B9"/>
    <w:rsid w:val="00A73E70"/>
    <w:rsid w:val="00A7614F"/>
    <w:rsid w:val="00A915FD"/>
    <w:rsid w:val="00A9468B"/>
    <w:rsid w:val="00AA7308"/>
    <w:rsid w:val="00AB4187"/>
    <w:rsid w:val="00AC1CFF"/>
    <w:rsid w:val="00AD107E"/>
    <w:rsid w:val="00AD1F4C"/>
    <w:rsid w:val="00AE4F56"/>
    <w:rsid w:val="00AF4BC1"/>
    <w:rsid w:val="00B021E1"/>
    <w:rsid w:val="00B419F0"/>
    <w:rsid w:val="00B43ECC"/>
    <w:rsid w:val="00B54450"/>
    <w:rsid w:val="00B70282"/>
    <w:rsid w:val="00B703BE"/>
    <w:rsid w:val="00B77578"/>
    <w:rsid w:val="00B878B2"/>
    <w:rsid w:val="00B93A9C"/>
    <w:rsid w:val="00B96B20"/>
    <w:rsid w:val="00BA4C13"/>
    <w:rsid w:val="00BC6F3F"/>
    <w:rsid w:val="00BD7BB5"/>
    <w:rsid w:val="00BE0F49"/>
    <w:rsid w:val="00BF7AAF"/>
    <w:rsid w:val="00C33165"/>
    <w:rsid w:val="00C4374E"/>
    <w:rsid w:val="00C44AFB"/>
    <w:rsid w:val="00CB4D39"/>
    <w:rsid w:val="00CB5CEC"/>
    <w:rsid w:val="00CD517D"/>
    <w:rsid w:val="00D23086"/>
    <w:rsid w:val="00D341E3"/>
    <w:rsid w:val="00D4216F"/>
    <w:rsid w:val="00D51861"/>
    <w:rsid w:val="00D56D21"/>
    <w:rsid w:val="00D57CF3"/>
    <w:rsid w:val="00D76BA0"/>
    <w:rsid w:val="00D7737D"/>
    <w:rsid w:val="00D83152"/>
    <w:rsid w:val="00D922D3"/>
    <w:rsid w:val="00DB668F"/>
    <w:rsid w:val="00DC7CDF"/>
    <w:rsid w:val="00DF39AB"/>
    <w:rsid w:val="00DF4D4D"/>
    <w:rsid w:val="00E11AC3"/>
    <w:rsid w:val="00E122F2"/>
    <w:rsid w:val="00E505F5"/>
    <w:rsid w:val="00E54AA0"/>
    <w:rsid w:val="00E54DBE"/>
    <w:rsid w:val="00E73260"/>
    <w:rsid w:val="00EE26E9"/>
    <w:rsid w:val="00F063F3"/>
    <w:rsid w:val="00F125EF"/>
    <w:rsid w:val="00F167D8"/>
    <w:rsid w:val="00F54777"/>
    <w:rsid w:val="00F57F57"/>
    <w:rsid w:val="00F701CE"/>
    <w:rsid w:val="00F73F80"/>
    <w:rsid w:val="00F82F7E"/>
    <w:rsid w:val="00F86FC5"/>
    <w:rsid w:val="00F91AAD"/>
    <w:rsid w:val="00F94A06"/>
    <w:rsid w:val="00FA5E4B"/>
    <w:rsid w:val="00FB0058"/>
    <w:rsid w:val="00FD5252"/>
    <w:rsid w:val="00FE2CF3"/>
    <w:rsid w:val="00FE46FA"/>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97"/>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E2E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E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D7737D"/>
    <w:pPr>
      <w:numPr>
        <w:numId w:val="5"/>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2C1104"/>
    <w:pPr>
      <w:numPr>
        <w:ilvl w:val="1"/>
        <w:numId w:val="5"/>
      </w:numPr>
      <w:spacing w:before="100" w:beforeAutospacing="1" w:after="0" w:line="360" w:lineRule="auto"/>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2C1104"/>
    <w:pPr>
      <w:spacing w:after="100" w:afterAutospacing="1" w:line="240" w:lineRule="auto"/>
      <w:jc w:val="both"/>
    </w:pPr>
    <w:rPr>
      <w:rFonts w:ascii="Times New Roman" w:hAnsi="Times New Roman"/>
      <w:sz w:val="26"/>
    </w:rPr>
  </w:style>
  <w:style w:type="paragraph" w:styleId="TOC2">
    <w:name w:val="toc 2"/>
    <w:basedOn w:val="Normal"/>
    <w:next w:val="Normal"/>
    <w:autoRedefine/>
    <w:uiPriority w:val="39"/>
    <w:unhideWhenUsed/>
    <w:rsid w:val="006B6D97"/>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6B6D97"/>
    <w:rPr>
      <w:color w:val="0000FF" w:themeColor="hyperlink"/>
      <w:u w:val="single"/>
    </w:rPr>
  </w:style>
  <w:style w:type="paragraph" w:styleId="TOC1">
    <w:name w:val="toc 1"/>
    <w:basedOn w:val="Normal"/>
    <w:next w:val="Normal"/>
    <w:autoRedefine/>
    <w:uiPriority w:val="39"/>
    <w:unhideWhenUsed/>
    <w:rsid w:val="006B6D97"/>
    <w:pPr>
      <w:tabs>
        <w:tab w:val="left" w:pos="440"/>
        <w:tab w:val="right" w:leader="dot" w:pos="9017"/>
      </w:tabs>
      <w:spacing w:after="100"/>
    </w:pPr>
    <w:rPr>
      <w:rFonts w:ascii="Times New Roman" w:hAnsi="Times New Roman" w:cs="Times New Roman"/>
      <w:b/>
      <w:noProof/>
      <w:sz w:val="26"/>
      <w:szCs w:val="26"/>
    </w:rPr>
  </w:style>
  <w:style w:type="paragraph" w:customStyle="1" w:styleId="SRSStyle5x">
    <w:name w:val="SRS.Style5.x"/>
    <w:basedOn w:val="Normal"/>
    <w:link w:val="SRSStyle5xChar"/>
    <w:qFormat/>
    <w:rsid w:val="00A721B9"/>
    <w:pPr>
      <w:numPr>
        <w:numId w:val="7"/>
      </w:numPr>
      <w:ind w:left="360"/>
    </w:pPr>
    <w:rPr>
      <w:rFonts w:ascii="Segoe UI" w:eastAsiaTheme="minorEastAsia" w:hAnsi="Segoe UI" w:cs="Segoe UI"/>
      <w:b/>
      <w:bCs/>
      <w:color w:val="000000"/>
      <w:sz w:val="28"/>
      <w:szCs w:val="28"/>
    </w:rPr>
  </w:style>
  <w:style w:type="paragraph" w:customStyle="1" w:styleId="SRSBody">
    <w:name w:val="SRS.Body"/>
    <w:basedOn w:val="Normal"/>
    <w:link w:val="SRSBodyChar"/>
    <w:qFormat/>
    <w:rsid w:val="00A721B9"/>
    <w:pPr>
      <w:widowControl w:val="0"/>
      <w:autoSpaceDE w:val="0"/>
      <w:autoSpaceDN w:val="0"/>
      <w:adjustRightInd w:val="0"/>
      <w:spacing w:before="120" w:after="120" w:line="240" w:lineRule="auto"/>
      <w:jc w:val="both"/>
    </w:pPr>
    <w:rPr>
      <w:rFonts w:ascii="Arial" w:eastAsiaTheme="minorEastAsia" w:hAnsi="Arial"/>
      <w:bCs/>
    </w:rPr>
  </w:style>
  <w:style w:type="character" w:customStyle="1" w:styleId="SRSBodyChar">
    <w:name w:val="SRS.Body Char"/>
    <w:basedOn w:val="DefaultParagraphFont"/>
    <w:link w:val="SRSBody"/>
    <w:rsid w:val="00A721B9"/>
    <w:rPr>
      <w:rFonts w:ascii="Arial" w:eastAsiaTheme="minorEastAsia" w:hAnsi="Arial"/>
      <w:bCs/>
    </w:rPr>
  </w:style>
  <w:style w:type="character" w:customStyle="1" w:styleId="SRSStyle5xChar">
    <w:name w:val="SRS.Style5.x Char"/>
    <w:basedOn w:val="DefaultParagraphFont"/>
    <w:link w:val="SRSStyle5x"/>
    <w:rsid w:val="00A721B9"/>
    <w:rPr>
      <w:rFonts w:ascii="Segoe UI" w:eastAsiaTheme="minorEastAsia" w:hAnsi="Segoe UI" w:cs="Segoe UI"/>
      <w:b/>
      <w:bCs/>
      <w:color w:val="000000"/>
      <w:sz w:val="28"/>
      <w:szCs w:val="28"/>
    </w:rPr>
  </w:style>
  <w:style w:type="paragraph" w:styleId="Caption">
    <w:name w:val="caption"/>
    <w:basedOn w:val="Normal"/>
    <w:next w:val="Normal"/>
    <w:uiPriority w:val="35"/>
    <w:unhideWhenUsed/>
    <w:qFormat/>
    <w:rsid w:val="00A721B9"/>
    <w:pPr>
      <w:spacing w:line="240" w:lineRule="auto"/>
    </w:pPr>
    <w:rPr>
      <w:rFonts w:eastAsiaTheme="minorEastAsia"/>
      <w:b/>
      <w:bCs/>
      <w:color w:val="4F81BD" w:themeColor="accent1"/>
      <w:sz w:val="18"/>
      <w:szCs w:val="18"/>
    </w:rPr>
  </w:style>
  <w:style w:type="character" w:customStyle="1" w:styleId="hps">
    <w:name w:val="hps"/>
    <w:basedOn w:val="DefaultParagraphFont"/>
    <w:rsid w:val="000376C3"/>
  </w:style>
  <w:style w:type="table" w:styleId="TableGrid">
    <w:name w:val="Table Grid"/>
    <w:basedOn w:val="TableNormal"/>
    <w:uiPriority w:val="59"/>
    <w:rsid w:val="00151B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StyleTable">
    <w:name w:val="MyStyle Table"/>
    <w:basedOn w:val="MyStylecontent"/>
    <w:link w:val="MyStyleTableChar"/>
    <w:qFormat/>
    <w:rsid w:val="00D51861"/>
    <w:pPr>
      <w:numPr>
        <w:numId w:val="17"/>
      </w:numPr>
      <w:ind w:left="0" w:firstLine="0"/>
    </w:pPr>
    <w:rPr>
      <w:b/>
    </w:rPr>
  </w:style>
  <w:style w:type="paragraph" w:customStyle="1" w:styleId="MyStyleTitle">
    <w:name w:val="MyStyle Title"/>
    <w:basedOn w:val="MyStyleI"/>
    <w:link w:val="MyStyleTitleChar"/>
    <w:qFormat/>
    <w:rsid w:val="00553D99"/>
    <w:pPr>
      <w:numPr>
        <w:numId w:val="0"/>
      </w:numPr>
    </w:pPr>
  </w:style>
  <w:style w:type="character" w:customStyle="1" w:styleId="MyStylecontentChar">
    <w:name w:val="MyStyle content Char"/>
    <w:basedOn w:val="DefaultParagraphFont"/>
    <w:link w:val="MyStylecontent"/>
    <w:rsid w:val="002C1104"/>
    <w:rPr>
      <w:rFonts w:ascii="Times New Roman" w:hAnsi="Times New Roman"/>
      <w:sz w:val="26"/>
    </w:rPr>
  </w:style>
  <w:style w:type="character" w:customStyle="1" w:styleId="MyStyleTableChar">
    <w:name w:val="MyStyle Table Char"/>
    <w:basedOn w:val="MyStylecontentChar"/>
    <w:link w:val="MyStyleTable"/>
    <w:rsid w:val="00D51861"/>
    <w:rPr>
      <w:rFonts w:ascii="Times New Roman" w:hAnsi="Times New Roman"/>
      <w:b/>
      <w:sz w:val="26"/>
    </w:rPr>
  </w:style>
  <w:style w:type="character" w:customStyle="1" w:styleId="Heading4Char">
    <w:name w:val="Heading 4 Char"/>
    <w:basedOn w:val="DefaultParagraphFont"/>
    <w:link w:val="Heading4"/>
    <w:uiPriority w:val="9"/>
    <w:semiHidden/>
    <w:rsid w:val="001E2E1F"/>
    <w:rPr>
      <w:rFonts w:asciiTheme="majorHAnsi" w:eastAsiaTheme="majorEastAsia" w:hAnsiTheme="majorHAnsi" w:cstheme="majorBidi"/>
      <w:b/>
      <w:bCs/>
      <w:i/>
      <w:iCs/>
      <w:color w:val="4F81BD" w:themeColor="accent1"/>
    </w:rPr>
  </w:style>
  <w:style w:type="character" w:customStyle="1" w:styleId="MyStyleIChar">
    <w:name w:val="MyStyle I Char"/>
    <w:basedOn w:val="Heading1Char"/>
    <w:link w:val="MyStyleI"/>
    <w:rsid w:val="00D7737D"/>
    <w:rPr>
      <w:rFonts w:ascii="Times New Roman" w:eastAsiaTheme="majorEastAsia" w:hAnsi="Times New Roman" w:cstheme="majorBidi"/>
      <w:b/>
      <w:bCs/>
      <w:color w:val="365F91" w:themeColor="accent1" w:themeShade="BF"/>
      <w:sz w:val="36"/>
      <w:szCs w:val="28"/>
    </w:rPr>
  </w:style>
  <w:style w:type="character" w:customStyle="1" w:styleId="MyStyleTitleChar">
    <w:name w:val="MyStyle Title Char"/>
    <w:basedOn w:val="MyStyleIChar"/>
    <w:link w:val="MyStyleTitle"/>
    <w:rsid w:val="00553D99"/>
    <w:rPr>
      <w:rFonts w:ascii="Times New Roman" w:eastAsiaTheme="majorEastAsia" w:hAnsi="Times New Roman" w:cstheme="majorBidi"/>
      <w:b/>
      <w:bCs/>
      <w:color w:val="365F91" w:themeColor="accent1" w:themeShade="BF"/>
      <w:sz w:val="36"/>
      <w:szCs w:val="28"/>
    </w:rPr>
  </w:style>
  <w:style w:type="character" w:customStyle="1" w:styleId="Heading3Char">
    <w:name w:val="Heading 3 Char"/>
    <w:basedOn w:val="DefaultParagraphFont"/>
    <w:link w:val="Heading3"/>
    <w:uiPriority w:val="9"/>
    <w:semiHidden/>
    <w:rsid w:val="001E2E1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E2E1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39"/>
  </w:style>
  <w:style w:type="paragraph" w:styleId="Footer">
    <w:name w:val="footer"/>
    <w:basedOn w:val="Normal"/>
    <w:link w:val="FooterChar"/>
    <w:uiPriority w:val="99"/>
    <w:unhideWhenUsed/>
    <w:rsid w:val="00CB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39"/>
  </w:style>
  <w:style w:type="character" w:styleId="LineNumber">
    <w:name w:val="line number"/>
    <w:basedOn w:val="DefaultParagraphFont"/>
    <w:uiPriority w:val="99"/>
    <w:semiHidden/>
    <w:unhideWhenUsed/>
    <w:rsid w:val="00A17A32"/>
  </w:style>
  <w:style w:type="paragraph" w:styleId="BalloonText">
    <w:name w:val="Balloon Text"/>
    <w:basedOn w:val="Normal"/>
    <w:link w:val="BalloonTextChar"/>
    <w:uiPriority w:val="99"/>
    <w:semiHidden/>
    <w:unhideWhenUsed/>
    <w:rsid w:val="00984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7B2"/>
    <w:rPr>
      <w:rFonts w:ascii="Tahoma" w:hAnsi="Tahoma" w:cs="Tahoma"/>
      <w:sz w:val="16"/>
      <w:szCs w:val="16"/>
    </w:rPr>
  </w:style>
  <w:style w:type="paragraph" w:styleId="TOC3">
    <w:name w:val="toc 3"/>
    <w:basedOn w:val="Normal"/>
    <w:next w:val="Normal"/>
    <w:autoRedefine/>
    <w:uiPriority w:val="39"/>
    <w:unhideWhenUsed/>
    <w:rsid w:val="00F167D8"/>
    <w:pPr>
      <w:tabs>
        <w:tab w:val="left" w:pos="1100"/>
        <w:tab w:val="right" w:leader="dot" w:pos="8990"/>
      </w:tabs>
      <w:spacing w:after="100"/>
      <w:ind w:left="440"/>
    </w:pPr>
    <w:rPr>
      <w:rFonts w:ascii="Times New Roman" w:hAnsi="Times New Roman" w:cs="Times New Roman"/>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36918">
      <w:bodyDiv w:val="1"/>
      <w:marLeft w:val="0"/>
      <w:marRight w:val="0"/>
      <w:marTop w:val="0"/>
      <w:marBottom w:val="0"/>
      <w:divBdr>
        <w:top w:val="none" w:sz="0" w:space="0" w:color="auto"/>
        <w:left w:val="none" w:sz="0" w:space="0" w:color="auto"/>
        <w:bottom w:val="none" w:sz="0" w:space="0" w:color="auto"/>
        <w:right w:val="none" w:sz="0" w:space="0" w:color="auto"/>
      </w:divBdr>
      <w:divsChild>
        <w:div w:id="283737528">
          <w:marLeft w:val="0"/>
          <w:marRight w:val="0"/>
          <w:marTop w:val="0"/>
          <w:marBottom w:val="0"/>
          <w:divBdr>
            <w:top w:val="none" w:sz="0" w:space="0" w:color="auto"/>
            <w:left w:val="none" w:sz="0" w:space="0" w:color="auto"/>
            <w:bottom w:val="none" w:sz="0" w:space="0" w:color="auto"/>
            <w:right w:val="none" w:sz="0" w:space="0" w:color="auto"/>
          </w:divBdr>
          <w:divsChild>
            <w:div w:id="754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53A43-155B-495C-80A7-08DDC850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16</Pages>
  <Words>1754</Words>
  <Characters>10001</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Mục lục:</vt:lpstr>
      <vt:lpstr>Danh sách các bản</vt:lpstr>
      <vt:lpstr>Lược sử các phiên bản</vt:lpstr>
      <vt:lpstr/>
      <vt:lpstr>Giới thiệu</vt:lpstr>
      <vt:lpstr>Mô tả chung</vt:lpstr>
      <vt:lpstr>Phân tích cấu trúc công việc</vt:lpstr>
      <vt:lpstr>Biểu đồ Use case</vt:lpstr>
      <vt:lpstr>Các yêu cầu cụ thể: Yêu cầu về chức năng</vt:lpstr>
      <vt:lpstr>Các yêu cầu phi chức năng</vt:lpstr>
    </vt:vector>
  </TitlesOfParts>
  <Company/>
  <LinksUpToDate>false</LinksUpToDate>
  <CharactersWithSpaces>11732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gobom</dc:creator>
  <cp:keywords/>
  <dc:description/>
  <cp:lastModifiedBy>HONGANBK</cp:lastModifiedBy>
  <cp:revision>94</cp:revision>
  <dcterms:created xsi:type="dcterms:W3CDTF">2012-03-06T04:55:00Z</dcterms:created>
  <dcterms:modified xsi:type="dcterms:W3CDTF">2012-03-20T03:55:00Z</dcterms:modified>
</cp:coreProperties>
</file>